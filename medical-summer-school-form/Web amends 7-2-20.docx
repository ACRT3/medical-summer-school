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C166B" w14:textId="2C0B8A79" w:rsidR="0085157D" w:rsidRPr="0085157D" w:rsidRDefault="0085157D" w:rsidP="0085157D">
      <w:pPr>
        <w:numPr>
          <w:ilvl w:val="0"/>
          <w:numId w:val="2"/>
        </w:numPr>
        <w:shd w:val="clear" w:color="auto" w:fill="CED7EC"/>
        <w:spacing w:before="100" w:beforeAutospacing="1" w:after="100" w:afterAutospacing="1" w:line="240" w:lineRule="auto"/>
        <w:ind w:left="0" w:right="720"/>
        <w:rPr>
          <w:ins w:id="0" w:author="Microsoft Office User" w:date="2020-02-07T11:29:00Z"/>
          <w:rFonts w:ascii="TradeGothic" w:eastAsia="Times New Roman" w:hAnsi="TradeGothic" w:cs="Times New Roman"/>
          <w:color w:val="333333"/>
          <w:sz w:val="36"/>
          <w:szCs w:val="36"/>
        </w:rPr>
      </w:pPr>
      <w:ins w:id="1" w:author="Microsoft Office User" w:date="2020-02-07T11:29:00Z">
        <w:r w:rsidRPr="0085157D">
          <w:rPr>
            <w:rFonts w:ascii="TradeGothic" w:eastAsia="Times New Roman" w:hAnsi="TradeGothic" w:cs="Times New Roman"/>
            <w:color w:val="000000"/>
            <w:sz w:val="36"/>
            <w:szCs w:val="36"/>
            <w:shd w:val="clear" w:color="auto" w:fill="CED7EC"/>
          </w:rPr>
          <w:t xml:space="preserve">About </w:t>
        </w:r>
      </w:ins>
      <w:ins w:id="2" w:author="Microsoft Office User" w:date="2020-02-07T11:30:00Z">
        <w:r>
          <w:rPr>
            <w:rFonts w:ascii="TradeGothic" w:eastAsia="Times New Roman" w:hAnsi="TradeGothic" w:cs="Times New Roman"/>
            <w:color w:val="000000"/>
            <w:sz w:val="36"/>
            <w:szCs w:val="36"/>
            <w:shd w:val="clear" w:color="auto" w:fill="CED7EC"/>
          </w:rPr>
          <w:t>y</w:t>
        </w:r>
      </w:ins>
      <w:ins w:id="3" w:author="Microsoft Office User" w:date="2020-02-07T11:29:00Z">
        <w:r w:rsidRPr="0085157D">
          <w:rPr>
            <w:rFonts w:ascii="TradeGothic" w:eastAsia="Times New Roman" w:hAnsi="TradeGothic" w:cs="Times New Roman"/>
            <w:color w:val="000000"/>
            <w:sz w:val="36"/>
            <w:szCs w:val="36"/>
            <w:shd w:val="clear" w:color="auto" w:fill="CED7EC"/>
          </w:rPr>
          <w:t>ou</w:t>
        </w:r>
      </w:ins>
    </w:p>
    <w:p w14:paraId="1E74EA27" w14:textId="77777777" w:rsidR="0085157D" w:rsidRPr="0085157D" w:rsidRDefault="0085157D" w:rsidP="0085157D">
      <w:pPr>
        <w:shd w:val="clear" w:color="auto" w:fill="CED7EC"/>
        <w:spacing w:after="0" w:line="240" w:lineRule="auto"/>
        <w:rPr>
          <w:ins w:id="4" w:author="Microsoft Office User" w:date="2020-02-07T11:29:00Z"/>
          <w:rFonts w:ascii="TradeGothic" w:eastAsia="Times New Roman" w:hAnsi="TradeGothic" w:cs="Times New Roman"/>
          <w:color w:val="333333"/>
          <w:sz w:val="2"/>
          <w:szCs w:val="2"/>
        </w:rPr>
      </w:pPr>
      <w:ins w:id="5" w:author="Microsoft Office User" w:date="2020-02-07T11:29:00Z">
        <w:r w:rsidRPr="0085157D">
          <w:rPr>
            <w:rFonts w:ascii="TradeGothic" w:eastAsia="Times New Roman" w:hAnsi="TradeGothic" w:cs="Times New Roman"/>
            <w:color w:val="333333"/>
            <w:sz w:val="2"/>
            <w:szCs w:val="2"/>
          </w:rPr>
          <w:t> </w:t>
        </w:r>
      </w:ins>
    </w:p>
    <w:p w14:paraId="0647A77F" w14:textId="1E4F7068" w:rsidR="0085157D" w:rsidRPr="0085157D" w:rsidRDefault="0085157D" w:rsidP="0085157D">
      <w:pPr>
        <w:numPr>
          <w:ilvl w:val="0"/>
          <w:numId w:val="2"/>
        </w:numPr>
        <w:shd w:val="clear" w:color="auto" w:fill="CED7EC"/>
        <w:spacing w:before="100" w:beforeAutospacing="1" w:after="100" w:afterAutospacing="1" w:line="240" w:lineRule="auto"/>
        <w:ind w:left="0" w:right="720"/>
        <w:rPr>
          <w:ins w:id="6" w:author="Microsoft Office User" w:date="2020-02-07T11:29:00Z"/>
          <w:rFonts w:ascii="TradeGothic" w:eastAsia="Times New Roman" w:hAnsi="TradeGothic" w:cs="Times New Roman"/>
          <w:color w:val="333333"/>
          <w:sz w:val="36"/>
          <w:szCs w:val="36"/>
        </w:rPr>
      </w:pPr>
      <w:ins w:id="7" w:author="Microsoft Office User" w:date="2020-02-07T11:29:00Z">
        <w:r w:rsidRPr="0085157D">
          <w:rPr>
            <w:rFonts w:ascii="TradeGothic" w:eastAsia="Times New Roman" w:hAnsi="TradeGothic" w:cs="Times New Roman"/>
            <w:color w:val="333333"/>
            <w:sz w:val="36"/>
            <w:szCs w:val="36"/>
            <w:shd w:val="clear" w:color="auto" w:fill="CED7EC"/>
          </w:rPr>
          <w:t xml:space="preserve">Medical </w:t>
        </w:r>
      </w:ins>
      <w:ins w:id="8" w:author="Microsoft Office User" w:date="2020-02-07T11:30:00Z">
        <w:r>
          <w:rPr>
            <w:rFonts w:ascii="TradeGothic" w:eastAsia="Times New Roman" w:hAnsi="TradeGothic" w:cs="Times New Roman"/>
            <w:color w:val="333333"/>
            <w:sz w:val="36"/>
            <w:szCs w:val="36"/>
            <w:shd w:val="clear" w:color="auto" w:fill="CED7EC"/>
          </w:rPr>
          <w:t>c</w:t>
        </w:r>
      </w:ins>
      <w:ins w:id="9" w:author="Microsoft Office User" w:date="2020-02-07T11:29:00Z">
        <w:r w:rsidRPr="0085157D">
          <w:rPr>
            <w:rFonts w:ascii="TradeGothic" w:eastAsia="Times New Roman" w:hAnsi="TradeGothic" w:cs="Times New Roman"/>
            <w:color w:val="333333"/>
            <w:sz w:val="36"/>
            <w:szCs w:val="36"/>
            <w:shd w:val="clear" w:color="auto" w:fill="CED7EC"/>
          </w:rPr>
          <w:t>onditions</w:t>
        </w:r>
      </w:ins>
    </w:p>
    <w:p w14:paraId="05F17800" w14:textId="77777777" w:rsidR="0085157D" w:rsidRPr="0085157D" w:rsidRDefault="0085157D" w:rsidP="0085157D">
      <w:pPr>
        <w:shd w:val="clear" w:color="auto" w:fill="CED7EC"/>
        <w:spacing w:after="0" w:line="240" w:lineRule="auto"/>
        <w:rPr>
          <w:ins w:id="10" w:author="Microsoft Office User" w:date="2020-02-07T11:29:00Z"/>
          <w:rFonts w:ascii="TradeGothic" w:eastAsia="Times New Roman" w:hAnsi="TradeGothic" w:cs="Times New Roman"/>
          <w:color w:val="333333"/>
          <w:sz w:val="2"/>
          <w:szCs w:val="2"/>
        </w:rPr>
      </w:pPr>
      <w:ins w:id="11" w:author="Microsoft Office User" w:date="2020-02-07T11:29:00Z">
        <w:r w:rsidRPr="0085157D">
          <w:rPr>
            <w:rFonts w:ascii="TradeGothic" w:eastAsia="Times New Roman" w:hAnsi="TradeGothic" w:cs="Times New Roman"/>
            <w:color w:val="333333"/>
            <w:sz w:val="2"/>
            <w:szCs w:val="2"/>
          </w:rPr>
          <w:t> </w:t>
        </w:r>
      </w:ins>
    </w:p>
    <w:p w14:paraId="1B9548B5" w14:textId="293C6AE9" w:rsidR="0085157D" w:rsidRPr="0085157D" w:rsidRDefault="0085157D" w:rsidP="0085157D">
      <w:pPr>
        <w:numPr>
          <w:ilvl w:val="0"/>
          <w:numId w:val="2"/>
        </w:numPr>
        <w:shd w:val="clear" w:color="auto" w:fill="CED7EC"/>
        <w:spacing w:before="100" w:beforeAutospacing="1" w:after="100" w:afterAutospacing="1" w:line="240" w:lineRule="auto"/>
        <w:ind w:left="0" w:right="720"/>
        <w:rPr>
          <w:ins w:id="12" w:author="Microsoft Office User" w:date="2020-02-07T11:29:00Z"/>
          <w:rFonts w:ascii="TradeGothic" w:eastAsia="Times New Roman" w:hAnsi="TradeGothic" w:cs="Times New Roman"/>
          <w:color w:val="333333"/>
          <w:sz w:val="36"/>
          <w:szCs w:val="36"/>
        </w:rPr>
      </w:pPr>
      <w:ins w:id="13" w:author="Microsoft Office User" w:date="2020-02-07T11:29:00Z">
        <w:r w:rsidRPr="0085157D">
          <w:rPr>
            <w:rFonts w:ascii="TradeGothic" w:eastAsia="Times New Roman" w:hAnsi="TradeGothic" w:cs="Times New Roman"/>
            <w:color w:val="333333"/>
            <w:sz w:val="36"/>
            <w:szCs w:val="36"/>
            <w:shd w:val="clear" w:color="auto" w:fill="CED7EC"/>
          </w:rPr>
          <w:t xml:space="preserve">Your </w:t>
        </w:r>
      </w:ins>
      <w:ins w:id="14" w:author="Microsoft Office User" w:date="2020-02-07T11:30:00Z">
        <w:r>
          <w:rPr>
            <w:rFonts w:ascii="TradeGothic" w:eastAsia="Times New Roman" w:hAnsi="TradeGothic" w:cs="Times New Roman"/>
            <w:color w:val="333333"/>
            <w:sz w:val="36"/>
            <w:szCs w:val="36"/>
            <w:shd w:val="clear" w:color="auto" w:fill="CED7EC"/>
          </w:rPr>
          <w:t>s</w:t>
        </w:r>
      </w:ins>
      <w:ins w:id="15" w:author="Microsoft Office User" w:date="2020-02-07T11:29:00Z">
        <w:r w:rsidRPr="0085157D">
          <w:rPr>
            <w:rFonts w:ascii="TradeGothic" w:eastAsia="Times New Roman" w:hAnsi="TradeGothic" w:cs="Times New Roman"/>
            <w:color w:val="333333"/>
            <w:sz w:val="36"/>
            <w:szCs w:val="36"/>
            <w:shd w:val="clear" w:color="auto" w:fill="CED7EC"/>
          </w:rPr>
          <w:t>tudies</w:t>
        </w:r>
      </w:ins>
    </w:p>
    <w:p w14:paraId="4912FDC7" w14:textId="77777777" w:rsidR="0085157D" w:rsidRPr="0085157D" w:rsidRDefault="0085157D" w:rsidP="0085157D">
      <w:pPr>
        <w:shd w:val="clear" w:color="auto" w:fill="CED7EC"/>
        <w:spacing w:after="0" w:line="240" w:lineRule="auto"/>
        <w:rPr>
          <w:ins w:id="16" w:author="Microsoft Office User" w:date="2020-02-07T11:29:00Z"/>
          <w:rFonts w:ascii="TradeGothic" w:eastAsia="Times New Roman" w:hAnsi="TradeGothic" w:cs="Times New Roman"/>
          <w:color w:val="333333"/>
          <w:sz w:val="2"/>
          <w:szCs w:val="2"/>
        </w:rPr>
      </w:pPr>
      <w:ins w:id="17" w:author="Microsoft Office User" w:date="2020-02-07T11:29:00Z">
        <w:r w:rsidRPr="0085157D">
          <w:rPr>
            <w:rFonts w:ascii="TradeGothic" w:eastAsia="Times New Roman" w:hAnsi="TradeGothic" w:cs="Times New Roman"/>
            <w:color w:val="333333"/>
            <w:sz w:val="2"/>
            <w:szCs w:val="2"/>
          </w:rPr>
          <w:t> </w:t>
        </w:r>
      </w:ins>
    </w:p>
    <w:p w14:paraId="789E93B5" w14:textId="1EAE097C" w:rsidR="0085157D" w:rsidRPr="0085157D" w:rsidRDefault="0085157D" w:rsidP="0085157D">
      <w:pPr>
        <w:numPr>
          <w:ilvl w:val="0"/>
          <w:numId w:val="2"/>
        </w:numPr>
        <w:shd w:val="clear" w:color="auto" w:fill="CED7EC"/>
        <w:spacing w:before="100" w:beforeAutospacing="1" w:after="100" w:afterAutospacing="1" w:line="240" w:lineRule="auto"/>
        <w:ind w:left="0" w:right="720"/>
        <w:rPr>
          <w:ins w:id="18" w:author="Microsoft Office User" w:date="2020-02-07T11:29:00Z"/>
          <w:rFonts w:ascii="TradeGothic" w:eastAsia="Times New Roman" w:hAnsi="TradeGothic" w:cs="Times New Roman"/>
          <w:color w:val="333333"/>
          <w:sz w:val="36"/>
          <w:szCs w:val="36"/>
        </w:rPr>
      </w:pPr>
      <w:ins w:id="19" w:author="Microsoft Office User" w:date="2020-02-07T11:29:00Z">
        <w:r w:rsidRPr="0085157D">
          <w:rPr>
            <w:rFonts w:ascii="TradeGothic" w:eastAsia="Times New Roman" w:hAnsi="TradeGothic" w:cs="Times New Roman"/>
            <w:color w:val="333333"/>
            <w:sz w:val="36"/>
            <w:szCs w:val="36"/>
            <w:shd w:val="clear" w:color="auto" w:fill="CED7EC"/>
          </w:rPr>
          <w:t xml:space="preserve">Further </w:t>
        </w:r>
      </w:ins>
      <w:commentRangeStart w:id="20"/>
      <w:ins w:id="21" w:author="Microsoft Office User" w:date="2020-02-07T11:30:00Z">
        <w:r>
          <w:rPr>
            <w:rFonts w:ascii="TradeGothic" w:eastAsia="Times New Roman" w:hAnsi="TradeGothic" w:cs="Times New Roman"/>
            <w:color w:val="333333"/>
            <w:sz w:val="36"/>
            <w:szCs w:val="36"/>
            <w:shd w:val="clear" w:color="auto" w:fill="CED7EC"/>
          </w:rPr>
          <w:t>i</w:t>
        </w:r>
      </w:ins>
      <w:ins w:id="22" w:author="Microsoft Office User" w:date="2020-02-07T11:29:00Z">
        <w:r w:rsidRPr="0085157D">
          <w:rPr>
            <w:rFonts w:ascii="TradeGothic" w:eastAsia="Times New Roman" w:hAnsi="TradeGothic" w:cs="Times New Roman"/>
            <w:color w:val="333333"/>
            <w:sz w:val="36"/>
            <w:szCs w:val="36"/>
            <w:shd w:val="clear" w:color="auto" w:fill="CED7EC"/>
          </w:rPr>
          <w:t>nformation</w:t>
        </w:r>
      </w:ins>
      <w:commentRangeEnd w:id="20"/>
      <w:ins w:id="23" w:author="Microsoft Office User" w:date="2020-02-07T11:30:00Z">
        <w:r>
          <w:rPr>
            <w:rStyle w:val="CommentReference"/>
          </w:rPr>
          <w:commentReference w:id="20"/>
        </w:r>
      </w:ins>
    </w:p>
    <w:p w14:paraId="76956D7A" w14:textId="77777777" w:rsidR="0085157D" w:rsidRPr="0085157D" w:rsidRDefault="0085157D" w:rsidP="0085157D">
      <w:pPr>
        <w:shd w:val="clear" w:color="auto" w:fill="CED7EC"/>
        <w:spacing w:after="0" w:line="240" w:lineRule="auto"/>
        <w:rPr>
          <w:ins w:id="24" w:author="Microsoft Office User" w:date="2020-02-07T11:29:00Z"/>
          <w:rFonts w:ascii="TradeGothic" w:eastAsia="Times New Roman" w:hAnsi="TradeGothic" w:cs="Times New Roman"/>
          <w:color w:val="333333"/>
          <w:sz w:val="2"/>
          <w:szCs w:val="2"/>
        </w:rPr>
      </w:pPr>
      <w:ins w:id="25" w:author="Microsoft Office User" w:date="2020-02-07T11:29:00Z">
        <w:r w:rsidRPr="0085157D">
          <w:rPr>
            <w:rFonts w:ascii="TradeGothic" w:eastAsia="Times New Roman" w:hAnsi="TradeGothic" w:cs="Times New Roman"/>
            <w:color w:val="333333"/>
            <w:sz w:val="2"/>
            <w:szCs w:val="2"/>
          </w:rPr>
          <w:t> </w:t>
        </w:r>
      </w:ins>
    </w:p>
    <w:p w14:paraId="5D95E2B8" w14:textId="77777777" w:rsidR="0085157D" w:rsidRPr="0085157D" w:rsidRDefault="0085157D" w:rsidP="0085157D">
      <w:pPr>
        <w:numPr>
          <w:ilvl w:val="0"/>
          <w:numId w:val="2"/>
        </w:numPr>
        <w:shd w:val="clear" w:color="auto" w:fill="CED7EC"/>
        <w:spacing w:before="100" w:beforeAutospacing="1" w:after="100" w:afterAutospacing="1" w:line="240" w:lineRule="auto"/>
        <w:ind w:left="0" w:right="720"/>
        <w:rPr>
          <w:ins w:id="26" w:author="Microsoft Office User" w:date="2020-02-07T11:29:00Z"/>
          <w:rFonts w:ascii="TradeGothic" w:eastAsia="Times New Roman" w:hAnsi="TradeGothic" w:cs="Times New Roman"/>
          <w:color w:val="333333"/>
          <w:sz w:val="36"/>
          <w:szCs w:val="36"/>
        </w:rPr>
      </w:pPr>
      <w:ins w:id="27" w:author="Microsoft Office User" w:date="2020-02-07T11:29:00Z">
        <w:r w:rsidRPr="0085157D">
          <w:rPr>
            <w:rFonts w:ascii="TradeGothic" w:eastAsia="Times New Roman" w:hAnsi="TradeGothic" w:cs="Times New Roman"/>
            <w:color w:val="333333"/>
            <w:sz w:val="36"/>
            <w:szCs w:val="36"/>
            <w:shd w:val="clear" w:color="auto" w:fill="CED7EC"/>
          </w:rPr>
          <w:t>Declaration</w:t>
        </w:r>
      </w:ins>
    </w:p>
    <w:p w14:paraId="5A27A15B" w14:textId="77777777" w:rsidR="0085157D" w:rsidRPr="0085157D" w:rsidRDefault="0085157D" w:rsidP="0085157D">
      <w:pPr>
        <w:shd w:val="clear" w:color="auto" w:fill="CED7EC"/>
        <w:spacing w:after="0" w:line="240" w:lineRule="auto"/>
        <w:rPr>
          <w:ins w:id="28" w:author="Microsoft Office User" w:date="2020-02-07T11:29:00Z"/>
          <w:rFonts w:ascii="TradeGothic" w:eastAsia="Times New Roman" w:hAnsi="TradeGothic" w:cs="Times New Roman"/>
          <w:color w:val="333333"/>
          <w:sz w:val="2"/>
          <w:szCs w:val="2"/>
        </w:rPr>
      </w:pPr>
      <w:ins w:id="29" w:author="Microsoft Office User" w:date="2020-02-07T11:29:00Z">
        <w:r w:rsidRPr="0085157D">
          <w:rPr>
            <w:rFonts w:ascii="TradeGothic" w:eastAsia="Times New Roman" w:hAnsi="TradeGothic" w:cs="Times New Roman"/>
            <w:color w:val="333333"/>
            <w:sz w:val="2"/>
            <w:szCs w:val="2"/>
          </w:rPr>
          <w:t> </w:t>
        </w:r>
      </w:ins>
    </w:p>
    <w:p w14:paraId="3D660B35" w14:textId="77777777" w:rsidR="0085157D" w:rsidRPr="0085157D" w:rsidRDefault="0085157D" w:rsidP="0085157D">
      <w:pPr>
        <w:numPr>
          <w:ilvl w:val="0"/>
          <w:numId w:val="2"/>
        </w:numPr>
        <w:shd w:val="clear" w:color="auto" w:fill="CED7EC"/>
        <w:spacing w:before="100" w:beforeAutospacing="1" w:after="100" w:afterAutospacing="1" w:line="240" w:lineRule="auto"/>
        <w:ind w:left="0"/>
        <w:rPr>
          <w:ins w:id="30" w:author="Microsoft Office User" w:date="2020-02-07T11:29:00Z"/>
          <w:rFonts w:ascii="TradeGothic" w:eastAsia="Times New Roman" w:hAnsi="TradeGothic" w:cs="Times New Roman"/>
          <w:color w:val="333333"/>
          <w:sz w:val="36"/>
          <w:szCs w:val="36"/>
        </w:rPr>
      </w:pPr>
      <w:ins w:id="31" w:author="Microsoft Office User" w:date="2020-02-07T11:29:00Z">
        <w:r w:rsidRPr="0085157D">
          <w:rPr>
            <w:rFonts w:ascii="TradeGothic" w:eastAsia="Times New Roman" w:hAnsi="TradeGothic" w:cs="Times New Roman"/>
            <w:color w:val="333333"/>
            <w:sz w:val="36"/>
            <w:szCs w:val="36"/>
            <w:shd w:val="clear" w:color="auto" w:fill="CED7EC"/>
          </w:rPr>
          <w:t>Confirmation</w:t>
        </w:r>
      </w:ins>
    </w:p>
    <w:p w14:paraId="37984299" w14:textId="3914A161" w:rsidR="00017922" w:rsidDel="0085157D" w:rsidRDefault="00017922" w:rsidP="007705E3">
      <w:pPr>
        <w:spacing w:after="203" w:line="240" w:lineRule="auto"/>
        <w:rPr>
          <w:del w:id="32" w:author="Microsoft Office User" w:date="2020-02-07T11:29:00Z"/>
          <w:rFonts w:ascii="&amp;quot" w:eastAsia="Times New Roman" w:hAnsi="&amp;quot" w:cs="Times New Roman"/>
          <w:color w:val="333333"/>
          <w:sz w:val="27"/>
          <w:szCs w:val="27"/>
          <w:lang w:eastAsia="en-GB"/>
        </w:rPr>
      </w:pPr>
      <w:ins w:id="33" w:author="Nikki Slack" w:date="2020-02-05T09:51:00Z">
        <w:del w:id="34" w:author="Microsoft Office User" w:date="2020-02-07T11:29:00Z">
          <w:r w:rsidDel="0085157D">
            <w:rPr>
              <w:rFonts w:ascii="&amp;quot" w:eastAsia="Times New Roman" w:hAnsi="&amp;quot" w:cs="Times New Roman"/>
              <w:color w:val="333333"/>
              <w:sz w:val="27"/>
              <w:szCs w:val="27"/>
              <w:lang w:eastAsia="en-GB"/>
            </w:rPr>
            <w:delText xml:space="preserve">We need something at the beginning of the application form to link to the guidance note. </w:delText>
          </w:r>
        </w:del>
      </w:ins>
    </w:p>
    <w:p w14:paraId="677FE9F7" w14:textId="313F9FDE" w:rsidR="0085157D" w:rsidRDefault="0085157D" w:rsidP="007705E3">
      <w:pPr>
        <w:spacing w:after="203" w:line="240" w:lineRule="auto"/>
        <w:rPr>
          <w:ins w:id="35" w:author="Microsoft Office User" w:date="2020-02-07T11:29:00Z"/>
          <w:rFonts w:ascii="&amp;quot" w:eastAsia="Times New Roman" w:hAnsi="&amp;quot" w:cs="Times New Roman"/>
          <w:color w:val="333333"/>
          <w:sz w:val="27"/>
          <w:szCs w:val="27"/>
          <w:lang w:eastAsia="en-GB"/>
        </w:rPr>
      </w:pPr>
    </w:p>
    <w:p w14:paraId="70E4DA24" w14:textId="77777777" w:rsidR="0085157D" w:rsidRDefault="0085157D" w:rsidP="007705E3">
      <w:pPr>
        <w:spacing w:after="203" w:line="240" w:lineRule="auto"/>
        <w:rPr>
          <w:ins w:id="36" w:author="Microsoft Office User" w:date="2020-02-07T11:29:00Z"/>
          <w:rFonts w:ascii="&amp;quot" w:eastAsia="Times New Roman" w:hAnsi="&amp;quot" w:cs="Times New Roman"/>
          <w:color w:val="333333"/>
          <w:sz w:val="27"/>
          <w:szCs w:val="27"/>
          <w:lang w:eastAsia="en-GB"/>
        </w:rPr>
      </w:pPr>
    </w:p>
    <w:p w14:paraId="673FC0D2" w14:textId="77777777" w:rsidR="00017922" w:rsidDel="0085157D" w:rsidRDefault="00017922" w:rsidP="007705E3">
      <w:pPr>
        <w:spacing w:after="203" w:line="240" w:lineRule="auto"/>
        <w:rPr>
          <w:ins w:id="37" w:author="Nikki Slack" w:date="2020-02-05T09:51:00Z"/>
          <w:del w:id="38" w:author="Microsoft Office User" w:date="2020-02-07T11:29:00Z"/>
          <w:rFonts w:ascii="&amp;quot" w:eastAsia="Times New Roman" w:hAnsi="&amp;quot" w:cs="Times New Roman"/>
          <w:color w:val="333333"/>
          <w:sz w:val="27"/>
          <w:szCs w:val="27"/>
          <w:lang w:eastAsia="en-GB"/>
        </w:rPr>
      </w:pPr>
    </w:p>
    <w:p w14:paraId="13D535F2" w14:textId="46E9F0B4" w:rsidR="00017922" w:rsidRDefault="00017922" w:rsidP="007705E3">
      <w:pPr>
        <w:spacing w:after="203" w:line="240" w:lineRule="auto"/>
        <w:rPr>
          <w:rFonts w:ascii="&amp;quot" w:eastAsia="Times New Roman" w:hAnsi="&amp;quot" w:cs="Times New Roman"/>
          <w:color w:val="333333"/>
          <w:sz w:val="27"/>
          <w:szCs w:val="27"/>
          <w:lang w:eastAsia="en-GB"/>
        </w:rPr>
      </w:pPr>
      <w:ins w:id="39" w:author="Nikki Slack" w:date="2020-02-05T09:51:00Z">
        <w:r>
          <w:rPr>
            <w:rFonts w:ascii="&amp;quot" w:eastAsia="Times New Roman" w:hAnsi="&amp;quot" w:cs="Times New Roman"/>
            <w:color w:val="333333"/>
            <w:sz w:val="27"/>
            <w:szCs w:val="27"/>
            <w:lang w:eastAsia="en-GB"/>
          </w:rPr>
          <w:t xml:space="preserve">Please ensure you read the Medicine Summer School 2020 </w:t>
        </w:r>
      </w:ins>
      <w:ins w:id="40" w:author="Microsoft Office User" w:date="2020-02-07T11:43:00Z">
        <w:r w:rsidR="00C97318">
          <w:rPr>
            <w:rFonts w:ascii="&amp;quot" w:eastAsia="Times New Roman" w:hAnsi="&amp;quot" w:cs="Times New Roman"/>
            <w:color w:val="333333"/>
            <w:sz w:val="27"/>
            <w:szCs w:val="27"/>
            <w:lang w:eastAsia="en-GB"/>
          </w:rPr>
          <w:t>g</w:t>
        </w:r>
      </w:ins>
      <w:ins w:id="41" w:author="Nikki Slack" w:date="2020-02-05T09:51:00Z">
        <w:del w:id="42" w:author="Microsoft Office User" w:date="2020-02-07T11:43:00Z">
          <w:r w:rsidDel="00C97318">
            <w:rPr>
              <w:rFonts w:ascii="&amp;quot" w:eastAsia="Times New Roman" w:hAnsi="&amp;quot" w:cs="Times New Roman"/>
              <w:color w:val="333333"/>
              <w:sz w:val="27"/>
              <w:szCs w:val="27"/>
              <w:lang w:eastAsia="en-GB"/>
            </w:rPr>
            <w:delText>G</w:delText>
          </w:r>
        </w:del>
        <w:r>
          <w:rPr>
            <w:rFonts w:ascii="&amp;quot" w:eastAsia="Times New Roman" w:hAnsi="&amp;quot" w:cs="Times New Roman"/>
            <w:color w:val="333333"/>
            <w:sz w:val="27"/>
            <w:szCs w:val="27"/>
            <w:lang w:eastAsia="en-GB"/>
          </w:rPr>
          <w:t xml:space="preserve">uidance </w:t>
        </w:r>
      </w:ins>
      <w:ins w:id="43" w:author="Microsoft Office User" w:date="2020-02-07T11:30:00Z">
        <w:r w:rsidR="0085157D">
          <w:rPr>
            <w:rFonts w:ascii="&amp;quot" w:eastAsia="Times New Roman" w:hAnsi="&amp;quot" w:cs="Times New Roman"/>
            <w:color w:val="333333"/>
            <w:sz w:val="27"/>
            <w:szCs w:val="27"/>
            <w:lang w:eastAsia="en-GB"/>
          </w:rPr>
          <w:t xml:space="preserve">(.pdf) </w:t>
        </w:r>
      </w:ins>
      <w:ins w:id="44" w:author="Nikki Slack" w:date="2020-02-05T09:51:00Z">
        <w:r>
          <w:rPr>
            <w:rFonts w:ascii="&amp;quot" w:eastAsia="Times New Roman" w:hAnsi="&amp;quot" w:cs="Times New Roman"/>
            <w:color w:val="333333"/>
            <w:sz w:val="27"/>
            <w:szCs w:val="27"/>
            <w:lang w:eastAsia="en-GB"/>
          </w:rPr>
          <w:t xml:space="preserve">notes </w:t>
        </w:r>
        <w:commentRangeStart w:id="45"/>
        <w:r>
          <w:rPr>
            <w:rFonts w:ascii="&amp;quot" w:eastAsia="Times New Roman" w:hAnsi="&amp;quot" w:cs="Times New Roman"/>
            <w:color w:val="333333"/>
            <w:sz w:val="27"/>
            <w:szCs w:val="27"/>
            <w:lang w:eastAsia="en-GB"/>
          </w:rPr>
          <w:t>prior</w:t>
        </w:r>
      </w:ins>
      <w:commentRangeEnd w:id="45"/>
      <w:r w:rsidR="0085157D">
        <w:rPr>
          <w:rStyle w:val="CommentReference"/>
        </w:rPr>
        <w:commentReference w:id="45"/>
      </w:r>
      <w:ins w:id="46" w:author="Nikki Slack" w:date="2020-02-05T09:51:00Z">
        <w:r>
          <w:rPr>
            <w:rFonts w:ascii="&amp;quot" w:eastAsia="Times New Roman" w:hAnsi="&amp;quot" w:cs="Times New Roman"/>
            <w:color w:val="333333"/>
            <w:sz w:val="27"/>
            <w:szCs w:val="27"/>
            <w:lang w:eastAsia="en-GB"/>
          </w:rPr>
          <w:t xml:space="preserve"> to filling out the application form. </w:t>
        </w:r>
      </w:ins>
    </w:p>
    <w:p w14:paraId="75834FD7" w14:textId="77777777" w:rsidR="00017922" w:rsidDel="0085157D" w:rsidRDefault="00017922" w:rsidP="007705E3">
      <w:pPr>
        <w:spacing w:after="203" w:line="240" w:lineRule="auto"/>
        <w:rPr>
          <w:del w:id="47" w:author="Microsoft Office User" w:date="2020-02-07T11:29:00Z"/>
          <w:rFonts w:ascii="&amp;quot" w:eastAsia="Times New Roman" w:hAnsi="&amp;quot" w:cs="Times New Roman"/>
          <w:color w:val="333333"/>
          <w:sz w:val="27"/>
          <w:szCs w:val="27"/>
          <w:lang w:eastAsia="en-GB"/>
        </w:rPr>
      </w:pPr>
    </w:p>
    <w:p w14:paraId="499ADD85" w14:textId="77777777" w:rsidR="00017922" w:rsidRDefault="00017922" w:rsidP="007705E3">
      <w:pPr>
        <w:spacing w:after="203" w:line="240" w:lineRule="auto"/>
        <w:rPr>
          <w:rFonts w:ascii="&amp;quot" w:eastAsia="Times New Roman" w:hAnsi="&amp;quot" w:cs="Times New Roman"/>
          <w:color w:val="333333"/>
          <w:sz w:val="27"/>
          <w:szCs w:val="27"/>
          <w:lang w:eastAsia="en-GB"/>
        </w:rPr>
      </w:pPr>
    </w:p>
    <w:p w14:paraId="55311F3E"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Required fields marked with *</w:t>
      </w:r>
    </w:p>
    <w:p w14:paraId="588864E3"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First name * </w:t>
      </w:r>
      <w:r w:rsidR="004076DF">
        <w:rPr>
          <w:rFonts w:ascii="&amp;quot" w:eastAsia="Times New Roman" w:hAnsi="&amp;quot" w:cs="Times New Roman"/>
          <w:noProof/>
          <w:color w:val="333333"/>
          <w:sz w:val="27"/>
          <w:szCs w:val="27"/>
          <w:lang w:eastAsia="en-GB"/>
        </w:rPr>
        <w:pict w14:anchorId="471ED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in;height:18.25pt;mso-width-percent:0;mso-height-percent:0;mso-width-percent:0;mso-height-percent:0">
            <v:imagedata r:id="rId7" o:title=""/>
          </v:shape>
        </w:pict>
      </w:r>
    </w:p>
    <w:p w14:paraId="039350BB"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Last name * </w:t>
      </w:r>
      <w:r w:rsidR="004076DF">
        <w:rPr>
          <w:rFonts w:ascii="&amp;quot" w:eastAsia="Times New Roman" w:hAnsi="&amp;quot" w:cs="Times New Roman"/>
          <w:noProof/>
          <w:color w:val="333333"/>
          <w:sz w:val="27"/>
          <w:szCs w:val="27"/>
          <w:lang w:eastAsia="en-GB"/>
        </w:rPr>
        <w:pict w14:anchorId="56085AF7">
          <v:shape id="_x0000_i1026" type="#_x0000_t75" alt="" style="width:1in;height:18.25pt;mso-width-percent:0;mso-height-percent:0;mso-width-percent:0;mso-height-percent:0">
            <v:imagedata r:id="rId7" o:title=""/>
          </v:shape>
        </w:pict>
      </w:r>
    </w:p>
    <w:p w14:paraId="458CB780"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Address line 1* </w:t>
      </w:r>
      <w:r w:rsidR="004076DF">
        <w:rPr>
          <w:rFonts w:ascii="&amp;quot" w:eastAsia="Times New Roman" w:hAnsi="&amp;quot" w:cs="Times New Roman"/>
          <w:noProof/>
          <w:color w:val="333333"/>
          <w:sz w:val="27"/>
          <w:szCs w:val="27"/>
          <w:lang w:eastAsia="en-GB"/>
        </w:rPr>
        <w:pict w14:anchorId="7BBB7B9A">
          <v:shape id="_x0000_i1027" type="#_x0000_t75" alt="" style="width:1in;height:18.25pt;mso-width-percent:0;mso-height-percent:0;mso-width-percent:0;mso-height-percent:0">
            <v:imagedata r:id="rId7" o:title=""/>
          </v:shape>
        </w:pict>
      </w:r>
    </w:p>
    <w:p w14:paraId="426891BA"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Address line 2 </w:t>
      </w:r>
      <w:r w:rsidR="004076DF">
        <w:rPr>
          <w:rFonts w:ascii="&amp;quot" w:eastAsia="Times New Roman" w:hAnsi="&amp;quot" w:cs="Times New Roman"/>
          <w:noProof/>
          <w:color w:val="333333"/>
          <w:sz w:val="27"/>
          <w:szCs w:val="27"/>
          <w:lang w:eastAsia="en-GB"/>
        </w:rPr>
        <w:pict w14:anchorId="6EE6CF9A">
          <v:shape id="_x0000_i1028" type="#_x0000_t75" alt="" style="width:1in;height:18.25pt;mso-width-percent:0;mso-height-percent:0;mso-width-percent:0;mso-height-percent:0">
            <v:imagedata r:id="rId7" o:title=""/>
          </v:shape>
        </w:pict>
      </w:r>
    </w:p>
    <w:p w14:paraId="40AB5972"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Address line 3 </w:t>
      </w:r>
      <w:r w:rsidR="004076DF">
        <w:rPr>
          <w:rFonts w:ascii="&amp;quot" w:eastAsia="Times New Roman" w:hAnsi="&amp;quot" w:cs="Times New Roman"/>
          <w:noProof/>
          <w:color w:val="333333"/>
          <w:sz w:val="27"/>
          <w:szCs w:val="27"/>
          <w:lang w:eastAsia="en-GB"/>
        </w:rPr>
        <w:pict w14:anchorId="64A76A7F">
          <v:shape id="_x0000_i1029" type="#_x0000_t75" alt="" style="width:1in;height:18.25pt;mso-width-percent:0;mso-height-percent:0;mso-width-percent:0;mso-height-percent:0">
            <v:imagedata r:id="rId7" o:title=""/>
          </v:shape>
        </w:pict>
      </w:r>
    </w:p>
    <w:p w14:paraId="08935232"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County* </w:t>
      </w:r>
      <w:r w:rsidR="004076DF">
        <w:rPr>
          <w:rFonts w:ascii="&amp;quot" w:eastAsia="Times New Roman" w:hAnsi="&amp;quot" w:cs="Times New Roman"/>
          <w:noProof/>
          <w:color w:val="333333"/>
          <w:sz w:val="27"/>
          <w:szCs w:val="27"/>
          <w:lang w:eastAsia="en-GB"/>
        </w:rPr>
        <w:pict w14:anchorId="4CAC5D03">
          <v:shape id="_x0000_i1030" type="#_x0000_t75" alt="" style="width:1in;height:18.25pt;mso-width-percent:0;mso-height-percent:0;mso-width-percent:0;mso-height-percent:0">
            <v:imagedata r:id="rId7" o:title=""/>
          </v:shape>
        </w:pict>
      </w:r>
    </w:p>
    <w:p w14:paraId="16C4EB3C"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Postcode* </w:t>
      </w:r>
      <w:r w:rsidR="004076DF">
        <w:rPr>
          <w:rFonts w:ascii="&amp;quot" w:eastAsia="Times New Roman" w:hAnsi="&amp;quot" w:cs="Times New Roman"/>
          <w:noProof/>
          <w:color w:val="333333"/>
          <w:sz w:val="27"/>
          <w:szCs w:val="27"/>
          <w:lang w:eastAsia="en-GB"/>
        </w:rPr>
        <w:pict w14:anchorId="404EC0B6">
          <v:shape id="_x0000_i1031" type="#_x0000_t75" alt="" style="width:1in;height:18.25pt;mso-width-percent:0;mso-height-percent:0;mso-width-percent:0;mso-height-percent:0">
            <v:imagedata r:id="rId7" o:title=""/>
          </v:shape>
        </w:pict>
      </w:r>
    </w:p>
    <w:p w14:paraId="1B811093"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DOB (DD/MM/YY)* </w:t>
      </w:r>
      <w:r w:rsidR="004076DF">
        <w:rPr>
          <w:rFonts w:ascii="&amp;quot" w:eastAsia="Times New Roman" w:hAnsi="&amp;quot" w:cs="Times New Roman"/>
          <w:noProof/>
          <w:color w:val="333333"/>
          <w:sz w:val="27"/>
          <w:szCs w:val="27"/>
          <w:lang w:eastAsia="en-GB"/>
        </w:rPr>
        <w:pict w14:anchorId="330067C7">
          <v:shape id="_x0000_i1032" type="#_x0000_t75" alt="" style="width:1in;height:18.25pt;mso-width-percent:0;mso-height-percent:0;mso-width-percent:0;mso-height-percent:0">
            <v:imagedata r:id="rId7" o:title=""/>
          </v:shape>
        </w:pict>
      </w:r>
    </w:p>
    <w:p w14:paraId="41659E96" w14:textId="6D85D4C9"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Mobile</w:t>
      </w:r>
      <w:ins w:id="48" w:author="Nikki Slack" w:date="2020-02-05T09:52:00Z">
        <w:r w:rsidR="00017922">
          <w:rPr>
            <w:rFonts w:ascii="&amp;quot" w:eastAsia="Times New Roman" w:hAnsi="&amp;quot" w:cs="Times New Roman"/>
            <w:color w:val="333333"/>
            <w:sz w:val="27"/>
            <w:szCs w:val="27"/>
            <w:lang w:eastAsia="en-GB"/>
          </w:rPr>
          <w:t xml:space="preserve"> </w:t>
        </w:r>
      </w:ins>
      <w:ins w:id="49" w:author="Microsoft Office User" w:date="2020-02-07T11:41:00Z">
        <w:r w:rsidR="0085157D">
          <w:rPr>
            <w:rFonts w:ascii="&amp;quot" w:eastAsia="Times New Roman" w:hAnsi="&amp;quot" w:cs="Times New Roman"/>
            <w:color w:val="333333"/>
            <w:sz w:val="27"/>
            <w:szCs w:val="27"/>
            <w:lang w:eastAsia="en-GB"/>
          </w:rPr>
          <w:t>t</w:t>
        </w:r>
      </w:ins>
      <w:ins w:id="50" w:author="Nikki Slack" w:date="2020-02-05T09:52:00Z">
        <w:del w:id="51" w:author="Microsoft Office User" w:date="2020-02-07T11:41:00Z">
          <w:r w:rsidR="00017922" w:rsidDel="0085157D">
            <w:rPr>
              <w:rFonts w:ascii="&amp;quot" w:eastAsia="Times New Roman" w:hAnsi="&amp;quot" w:cs="Times New Roman"/>
              <w:color w:val="333333"/>
              <w:sz w:val="27"/>
              <w:szCs w:val="27"/>
              <w:lang w:eastAsia="en-GB"/>
            </w:rPr>
            <w:delText>T</w:delText>
          </w:r>
        </w:del>
        <w:r w:rsidR="00017922">
          <w:rPr>
            <w:rFonts w:ascii="&amp;quot" w:eastAsia="Times New Roman" w:hAnsi="&amp;quot" w:cs="Times New Roman"/>
            <w:color w:val="333333"/>
            <w:sz w:val="27"/>
            <w:szCs w:val="27"/>
            <w:lang w:eastAsia="en-GB"/>
          </w:rPr>
          <w:t xml:space="preserve">elephone </w:t>
        </w:r>
      </w:ins>
      <w:ins w:id="52" w:author="Microsoft Office User" w:date="2020-02-07T11:41:00Z">
        <w:r w:rsidR="0085157D">
          <w:rPr>
            <w:rFonts w:ascii="&amp;quot" w:eastAsia="Times New Roman" w:hAnsi="&amp;quot" w:cs="Times New Roman"/>
            <w:color w:val="333333"/>
            <w:sz w:val="27"/>
            <w:szCs w:val="27"/>
            <w:lang w:eastAsia="en-GB"/>
          </w:rPr>
          <w:t>n</w:t>
        </w:r>
      </w:ins>
      <w:ins w:id="53" w:author="Nikki Slack" w:date="2020-02-05T09:52:00Z">
        <w:del w:id="54" w:author="Microsoft Office User" w:date="2020-02-07T11:41:00Z">
          <w:r w:rsidR="00017922" w:rsidDel="0085157D">
            <w:rPr>
              <w:rFonts w:ascii="&amp;quot" w:eastAsia="Times New Roman" w:hAnsi="&amp;quot" w:cs="Times New Roman"/>
              <w:color w:val="333333"/>
              <w:sz w:val="27"/>
              <w:szCs w:val="27"/>
              <w:lang w:eastAsia="en-GB"/>
            </w:rPr>
            <w:delText>N</w:delText>
          </w:r>
        </w:del>
        <w:r w:rsidR="00017922">
          <w:rPr>
            <w:rFonts w:ascii="&amp;quot" w:eastAsia="Times New Roman" w:hAnsi="&amp;quot" w:cs="Times New Roman"/>
            <w:color w:val="333333"/>
            <w:sz w:val="27"/>
            <w:szCs w:val="27"/>
            <w:lang w:eastAsia="en-GB"/>
          </w:rPr>
          <w:t>umber</w:t>
        </w:r>
      </w:ins>
      <w:r w:rsidRPr="007705E3">
        <w:rPr>
          <w:rFonts w:ascii="&amp;quot" w:eastAsia="Times New Roman" w:hAnsi="&amp;quot" w:cs="Times New Roman"/>
          <w:color w:val="333333"/>
          <w:sz w:val="27"/>
          <w:szCs w:val="27"/>
          <w:lang w:eastAsia="en-GB"/>
        </w:rPr>
        <w:t xml:space="preserve">* </w:t>
      </w:r>
      <w:r w:rsidR="004076DF">
        <w:rPr>
          <w:rFonts w:ascii="&amp;quot" w:eastAsia="Times New Roman" w:hAnsi="&amp;quot" w:cs="Times New Roman"/>
          <w:noProof/>
          <w:color w:val="333333"/>
          <w:sz w:val="27"/>
          <w:szCs w:val="27"/>
          <w:lang w:eastAsia="en-GB"/>
        </w:rPr>
        <w:pict w14:anchorId="4D61B6C0">
          <v:shape id="_x0000_i1033" type="#_x0000_t75" alt="" style="width:1in;height:18.25pt;mso-width-percent:0;mso-height-percent:0;mso-width-percent:0;mso-height-percent:0">
            <v:imagedata r:id="rId7" o:title=""/>
          </v:shape>
        </w:pict>
      </w:r>
    </w:p>
    <w:p w14:paraId="7281A965"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Email* </w:t>
      </w:r>
      <w:r w:rsidR="004076DF">
        <w:rPr>
          <w:rFonts w:ascii="&amp;quot" w:eastAsia="Times New Roman" w:hAnsi="&amp;quot" w:cs="Times New Roman"/>
          <w:noProof/>
          <w:color w:val="333333"/>
          <w:sz w:val="27"/>
          <w:szCs w:val="27"/>
          <w:lang w:eastAsia="en-GB"/>
        </w:rPr>
        <w:pict w14:anchorId="01883D23">
          <v:shape id="_x0000_i1034" type="#_x0000_t75" alt="" style="width:1in;height:18.25pt;mso-width-percent:0;mso-height-percent:0;mso-width-percent:0;mso-height-percent:0">
            <v:imagedata r:id="rId7" o:title=""/>
          </v:shape>
        </w:pict>
      </w:r>
    </w:p>
    <w:p w14:paraId="734C7DC7"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How would you describe your ethnic origin* (select from drop down box)</w:t>
      </w:r>
    </w:p>
    <w:p w14:paraId="58821F52"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Ethnic Origin* </w:t>
      </w:r>
      <w:r w:rsidR="004076DF">
        <w:rPr>
          <w:rFonts w:ascii="&amp;quot" w:eastAsia="Times New Roman" w:hAnsi="&amp;quot" w:cs="Times New Roman"/>
          <w:noProof/>
          <w:color w:val="333333"/>
          <w:sz w:val="27"/>
          <w:szCs w:val="27"/>
          <w:lang w:eastAsia="en-GB"/>
        </w:rPr>
        <w:pict w14:anchorId="644209D4">
          <v:shape id="_x0000_i1035" type="#_x0000_t75" alt="" style="width:103.45pt;height:18.25pt;mso-width-percent:0;mso-height-percent:0;mso-width-percent:0;mso-height-percent:0">
            <v:imagedata r:id="rId8" o:title=""/>
          </v:shape>
        </w:pict>
      </w:r>
    </w:p>
    <w:p w14:paraId="12F87983" w14:textId="77777777" w:rsidR="000F3C45" w:rsidRDefault="000F3C45">
      <w:pPr>
        <w:rPr>
          <w:ins w:id="55" w:author="Nikki Slack" w:date="2020-02-05T09:53:00Z"/>
        </w:rPr>
      </w:pPr>
    </w:p>
    <w:p w14:paraId="615A5F91" w14:textId="77777777" w:rsidR="00017922" w:rsidRDefault="00017922" w:rsidP="00017922">
      <w:pPr>
        <w:pStyle w:val="ListParagraph"/>
        <w:numPr>
          <w:ilvl w:val="0"/>
          <w:numId w:val="1"/>
        </w:numPr>
        <w:rPr>
          <w:ins w:id="56" w:author="Nikki Slack" w:date="2020-02-05T09:53:00Z"/>
        </w:rPr>
      </w:pPr>
      <w:ins w:id="57" w:author="Nikki Slack" w:date="2020-02-05T09:53:00Z">
        <w:r>
          <w:lastRenderedPageBreak/>
          <w:t>White – British</w:t>
        </w:r>
      </w:ins>
    </w:p>
    <w:p w14:paraId="63113ABB" w14:textId="77777777" w:rsidR="00017922" w:rsidRDefault="00017922" w:rsidP="00017922">
      <w:pPr>
        <w:pStyle w:val="ListParagraph"/>
        <w:numPr>
          <w:ilvl w:val="0"/>
          <w:numId w:val="1"/>
        </w:numPr>
        <w:rPr>
          <w:ins w:id="58" w:author="Nikki Slack" w:date="2020-02-05T09:53:00Z"/>
        </w:rPr>
      </w:pPr>
      <w:ins w:id="59" w:author="Nikki Slack" w:date="2020-02-05T09:53:00Z">
        <w:r>
          <w:t xml:space="preserve">White – Irish </w:t>
        </w:r>
      </w:ins>
    </w:p>
    <w:p w14:paraId="2706F7D8" w14:textId="77777777" w:rsidR="00017922" w:rsidRDefault="00017922" w:rsidP="00017922">
      <w:pPr>
        <w:pStyle w:val="ListParagraph"/>
        <w:numPr>
          <w:ilvl w:val="0"/>
          <w:numId w:val="1"/>
        </w:numPr>
        <w:rPr>
          <w:ins w:id="60" w:author="Nikki Slack" w:date="2020-02-05T09:53:00Z"/>
        </w:rPr>
      </w:pPr>
      <w:ins w:id="61" w:author="Nikki Slack" w:date="2020-02-05T09:53:00Z">
        <w:r>
          <w:t xml:space="preserve">Other White Background </w:t>
        </w:r>
      </w:ins>
    </w:p>
    <w:p w14:paraId="515EE020" w14:textId="77777777" w:rsidR="00017922" w:rsidRDefault="00017922" w:rsidP="00017922">
      <w:pPr>
        <w:pStyle w:val="ListParagraph"/>
        <w:numPr>
          <w:ilvl w:val="0"/>
          <w:numId w:val="1"/>
        </w:numPr>
        <w:rPr>
          <w:ins w:id="62" w:author="Nikki Slack" w:date="2020-02-05T09:53:00Z"/>
        </w:rPr>
      </w:pPr>
      <w:ins w:id="63" w:author="Nikki Slack" w:date="2020-02-05T09:53:00Z">
        <w:r>
          <w:t xml:space="preserve">Gypsy or Traveller </w:t>
        </w:r>
      </w:ins>
    </w:p>
    <w:p w14:paraId="3FC9107B" w14:textId="77777777" w:rsidR="00017922" w:rsidRDefault="00017922" w:rsidP="00017922">
      <w:pPr>
        <w:pStyle w:val="ListParagraph"/>
        <w:numPr>
          <w:ilvl w:val="0"/>
          <w:numId w:val="1"/>
        </w:numPr>
        <w:rPr>
          <w:ins w:id="64" w:author="Nikki Slack" w:date="2020-02-05T09:53:00Z"/>
        </w:rPr>
      </w:pPr>
      <w:ins w:id="65" w:author="Nikki Slack" w:date="2020-02-05T09:53:00Z">
        <w:r>
          <w:t xml:space="preserve">Black or Black British – Caribbean </w:t>
        </w:r>
      </w:ins>
    </w:p>
    <w:p w14:paraId="1F8A04E5" w14:textId="77777777" w:rsidR="00017922" w:rsidRDefault="00017922" w:rsidP="00017922">
      <w:pPr>
        <w:pStyle w:val="ListParagraph"/>
        <w:numPr>
          <w:ilvl w:val="0"/>
          <w:numId w:val="1"/>
        </w:numPr>
        <w:rPr>
          <w:ins w:id="66" w:author="Nikki Slack" w:date="2020-02-05T09:53:00Z"/>
        </w:rPr>
      </w:pPr>
      <w:ins w:id="67" w:author="Nikki Slack" w:date="2020-02-05T09:53:00Z">
        <w:r>
          <w:t xml:space="preserve">Black or Black British – African </w:t>
        </w:r>
      </w:ins>
    </w:p>
    <w:p w14:paraId="0CEA803D" w14:textId="77777777" w:rsidR="00017922" w:rsidRDefault="00017922" w:rsidP="00017922">
      <w:pPr>
        <w:pStyle w:val="ListParagraph"/>
        <w:numPr>
          <w:ilvl w:val="0"/>
          <w:numId w:val="1"/>
        </w:numPr>
        <w:rPr>
          <w:ins w:id="68" w:author="Nikki Slack" w:date="2020-02-05T09:53:00Z"/>
        </w:rPr>
      </w:pPr>
      <w:ins w:id="69" w:author="Nikki Slack" w:date="2020-02-05T09:53:00Z">
        <w:r>
          <w:t xml:space="preserve">Other Black Background </w:t>
        </w:r>
      </w:ins>
    </w:p>
    <w:p w14:paraId="1B465CBC" w14:textId="77777777" w:rsidR="00017922" w:rsidRDefault="00017922" w:rsidP="00017922">
      <w:pPr>
        <w:pStyle w:val="ListParagraph"/>
        <w:numPr>
          <w:ilvl w:val="0"/>
          <w:numId w:val="1"/>
        </w:numPr>
        <w:rPr>
          <w:ins w:id="70" w:author="Nikki Slack" w:date="2020-02-05T09:53:00Z"/>
        </w:rPr>
      </w:pPr>
      <w:ins w:id="71" w:author="Nikki Slack" w:date="2020-02-05T09:53:00Z">
        <w:r>
          <w:t xml:space="preserve">Asian or Asian British – Indian </w:t>
        </w:r>
      </w:ins>
    </w:p>
    <w:p w14:paraId="75605117" w14:textId="77777777" w:rsidR="00017922" w:rsidRDefault="00017922" w:rsidP="00017922">
      <w:pPr>
        <w:pStyle w:val="ListParagraph"/>
        <w:numPr>
          <w:ilvl w:val="0"/>
          <w:numId w:val="1"/>
        </w:numPr>
        <w:rPr>
          <w:ins w:id="72" w:author="Nikki Slack" w:date="2020-02-05T09:53:00Z"/>
        </w:rPr>
      </w:pPr>
      <w:ins w:id="73" w:author="Nikki Slack" w:date="2020-02-05T09:53:00Z">
        <w:r>
          <w:t xml:space="preserve">Asian or Asian British – Pakistani </w:t>
        </w:r>
      </w:ins>
    </w:p>
    <w:p w14:paraId="0B13D36C" w14:textId="77777777" w:rsidR="00017922" w:rsidRDefault="00017922" w:rsidP="00017922">
      <w:pPr>
        <w:pStyle w:val="ListParagraph"/>
        <w:numPr>
          <w:ilvl w:val="0"/>
          <w:numId w:val="1"/>
        </w:numPr>
        <w:rPr>
          <w:ins w:id="74" w:author="Nikki Slack" w:date="2020-02-05T09:53:00Z"/>
        </w:rPr>
      </w:pPr>
      <w:ins w:id="75" w:author="Nikki Slack" w:date="2020-02-05T09:53:00Z">
        <w:r>
          <w:t xml:space="preserve">Asian or Asian British – Bangladeshi </w:t>
        </w:r>
      </w:ins>
    </w:p>
    <w:p w14:paraId="12A297A6" w14:textId="77777777" w:rsidR="00017922" w:rsidRDefault="00017922" w:rsidP="00017922">
      <w:pPr>
        <w:pStyle w:val="ListParagraph"/>
        <w:numPr>
          <w:ilvl w:val="0"/>
          <w:numId w:val="1"/>
        </w:numPr>
        <w:rPr>
          <w:ins w:id="76" w:author="Nikki Slack" w:date="2020-02-05T09:53:00Z"/>
        </w:rPr>
      </w:pPr>
      <w:ins w:id="77" w:author="Nikki Slack" w:date="2020-02-05T09:53:00Z">
        <w:r>
          <w:t>Chinese</w:t>
        </w:r>
      </w:ins>
    </w:p>
    <w:p w14:paraId="02A084BD" w14:textId="77777777" w:rsidR="00017922" w:rsidRDefault="00017922" w:rsidP="00017922">
      <w:pPr>
        <w:pStyle w:val="ListParagraph"/>
        <w:numPr>
          <w:ilvl w:val="0"/>
          <w:numId w:val="1"/>
        </w:numPr>
        <w:rPr>
          <w:ins w:id="78" w:author="Nikki Slack" w:date="2020-02-05T09:53:00Z"/>
        </w:rPr>
      </w:pPr>
      <w:ins w:id="79" w:author="Nikki Slack" w:date="2020-02-05T09:53:00Z">
        <w:r>
          <w:t xml:space="preserve">Other Asian background </w:t>
        </w:r>
      </w:ins>
    </w:p>
    <w:p w14:paraId="6310FA6F" w14:textId="77777777" w:rsidR="00017922" w:rsidRDefault="00017922" w:rsidP="00017922">
      <w:pPr>
        <w:pStyle w:val="ListParagraph"/>
        <w:numPr>
          <w:ilvl w:val="0"/>
          <w:numId w:val="1"/>
        </w:numPr>
        <w:rPr>
          <w:ins w:id="80" w:author="Nikki Slack" w:date="2020-02-05T09:53:00Z"/>
        </w:rPr>
      </w:pPr>
      <w:ins w:id="81" w:author="Nikki Slack" w:date="2020-02-05T09:53:00Z">
        <w:r>
          <w:t xml:space="preserve">Mixed – White and Black Caribbean </w:t>
        </w:r>
      </w:ins>
    </w:p>
    <w:p w14:paraId="1D6461E0" w14:textId="77777777" w:rsidR="00017922" w:rsidRDefault="00017922" w:rsidP="00017922">
      <w:pPr>
        <w:pStyle w:val="ListParagraph"/>
        <w:numPr>
          <w:ilvl w:val="0"/>
          <w:numId w:val="1"/>
        </w:numPr>
        <w:rPr>
          <w:ins w:id="82" w:author="Nikki Slack" w:date="2020-02-05T09:53:00Z"/>
        </w:rPr>
      </w:pPr>
      <w:ins w:id="83" w:author="Nikki Slack" w:date="2020-02-05T09:53:00Z">
        <w:r>
          <w:t xml:space="preserve">Mixed – White and Black African </w:t>
        </w:r>
      </w:ins>
    </w:p>
    <w:p w14:paraId="2F0B87EC" w14:textId="77777777" w:rsidR="00017922" w:rsidRDefault="00017922"/>
    <w:p w14:paraId="686A2F64" w14:textId="77777777" w:rsidR="007705E3" w:rsidRDefault="007705E3"/>
    <w:p w14:paraId="4CA8F42E"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Required fields marked with *</w:t>
      </w:r>
    </w:p>
    <w:p w14:paraId="08AC7549" w14:textId="5A1A61E8" w:rsidR="007705E3" w:rsidRDefault="007705E3" w:rsidP="007705E3">
      <w:pPr>
        <w:spacing w:after="203" w:line="240" w:lineRule="auto"/>
        <w:rPr>
          <w:ins w:id="84" w:author="Nikki Slack" w:date="2020-02-05T09:54:00Z"/>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To ensure that the University can provide appropriate support wh</w:t>
      </w:r>
      <w:ins w:id="85" w:author="Microsoft Office User" w:date="2020-02-07T11:41:00Z">
        <w:r w:rsidR="00C97318">
          <w:rPr>
            <w:rFonts w:ascii="&amp;quot" w:eastAsia="Times New Roman" w:hAnsi="&amp;quot" w:cs="Times New Roman"/>
            <w:color w:val="333333"/>
            <w:sz w:val="27"/>
            <w:szCs w:val="27"/>
            <w:lang w:eastAsia="en-GB"/>
          </w:rPr>
          <w:t>en</w:t>
        </w:r>
      </w:ins>
      <w:del w:id="86" w:author="Microsoft Office User" w:date="2020-02-07T11:41:00Z">
        <w:r w:rsidRPr="007705E3" w:rsidDel="00C97318">
          <w:rPr>
            <w:rFonts w:ascii="&amp;quot" w:eastAsia="Times New Roman" w:hAnsi="&amp;quot" w:cs="Times New Roman"/>
            <w:color w:val="333333"/>
            <w:sz w:val="27"/>
            <w:szCs w:val="27"/>
            <w:lang w:eastAsia="en-GB"/>
          </w:rPr>
          <w:delText>ilst</w:delText>
        </w:r>
      </w:del>
      <w:r w:rsidRPr="007705E3">
        <w:rPr>
          <w:rFonts w:ascii="&amp;quot" w:eastAsia="Times New Roman" w:hAnsi="&amp;quot" w:cs="Times New Roman"/>
          <w:color w:val="333333"/>
          <w:sz w:val="27"/>
          <w:szCs w:val="27"/>
          <w:lang w:eastAsia="en-GB"/>
        </w:rPr>
        <w:t xml:space="preserve"> on campus, we ask all </w:t>
      </w:r>
      <w:del w:id="87" w:author="Microsoft Office User" w:date="2020-02-07T11:42:00Z">
        <w:r w:rsidRPr="007705E3" w:rsidDel="00C97318">
          <w:rPr>
            <w:rFonts w:ascii="&amp;quot" w:eastAsia="Times New Roman" w:hAnsi="&amp;quot" w:cs="Times New Roman"/>
            <w:color w:val="333333"/>
            <w:sz w:val="27"/>
            <w:szCs w:val="27"/>
            <w:lang w:eastAsia="en-GB"/>
          </w:rPr>
          <w:delText xml:space="preserve">students </w:delText>
        </w:r>
      </w:del>
      <w:ins w:id="88" w:author="Microsoft Office User" w:date="2020-02-07T11:42:00Z">
        <w:r w:rsidR="00C97318">
          <w:rPr>
            <w:rFonts w:ascii="&amp;quot" w:eastAsia="Times New Roman" w:hAnsi="&amp;quot" w:cs="Times New Roman"/>
            <w:color w:val="333333"/>
            <w:sz w:val="27"/>
            <w:szCs w:val="27"/>
            <w:lang w:eastAsia="en-GB"/>
          </w:rPr>
          <w:t>applicants</w:t>
        </w:r>
        <w:r w:rsidR="00C97318" w:rsidRPr="007705E3">
          <w:rPr>
            <w:rFonts w:ascii="&amp;quot" w:eastAsia="Times New Roman" w:hAnsi="&amp;quot" w:cs="Times New Roman"/>
            <w:color w:val="333333"/>
            <w:sz w:val="27"/>
            <w:szCs w:val="27"/>
            <w:lang w:eastAsia="en-GB"/>
          </w:rPr>
          <w:t xml:space="preserve"> </w:t>
        </w:r>
      </w:ins>
      <w:r w:rsidRPr="007705E3">
        <w:rPr>
          <w:rFonts w:ascii="&amp;quot" w:eastAsia="Times New Roman" w:hAnsi="&amp;quot" w:cs="Times New Roman"/>
          <w:color w:val="333333"/>
          <w:sz w:val="27"/>
          <w:szCs w:val="27"/>
          <w:lang w:eastAsia="en-GB"/>
        </w:rPr>
        <w:t>who may require additional support to outline their specific needs. This information will NOT be used in any way to assess eligibility to attend the Medic</w:t>
      </w:r>
      <w:ins w:id="89" w:author="Microsoft Office User" w:date="2020-02-07T11:42:00Z">
        <w:r w:rsidR="00C97318">
          <w:rPr>
            <w:rFonts w:ascii="&amp;quot" w:eastAsia="Times New Roman" w:hAnsi="&amp;quot" w:cs="Times New Roman"/>
            <w:color w:val="333333"/>
            <w:sz w:val="27"/>
            <w:szCs w:val="27"/>
            <w:lang w:eastAsia="en-GB"/>
          </w:rPr>
          <w:t>ine</w:t>
        </w:r>
      </w:ins>
      <w:del w:id="90" w:author="Microsoft Office User" w:date="2020-02-07T11:42:00Z">
        <w:r w:rsidRPr="007705E3" w:rsidDel="00C97318">
          <w:rPr>
            <w:rFonts w:ascii="&amp;quot" w:eastAsia="Times New Roman" w:hAnsi="&amp;quot" w:cs="Times New Roman"/>
            <w:color w:val="333333"/>
            <w:sz w:val="27"/>
            <w:szCs w:val="27"/>
            <w:lang w:eastAsia="en-GB"/>
          </w:rPr>
          <w:delText>al</w:delText>
        </w:r>
      </w:del>
      <w:r w:rsidRPr="007705E3">
        <w:rPr>
          <w:rFonts w:ascii="&amp;quot" w:eastAsia="Times New Roman" w:hAnsi="&amp;quot" w:cs="Times New Roman"/>
          <w:color w:val="333333"/>
          <w:sz w:val="27"/>
          <w:szCs w:val="27"/>
          <w:lang w:eastAsia="en-GB"/>
        </w:rPr>
        <w:t xml:space="preserve"> Summer School.</w:t>
      </w:r>
    </w:p>
    <w:p w14:paraId="5B1C2C90" w14:textId="77777777" w:rsidR="00017922" w:rsidRDefault="00017922" w:rsidP="007705E3">
      <w:pPr>
        <w:spacing w:after="203" w:line="240" w:lineRule="auto"/>
        <w:rPr>
          <w:ins w:id="91" w:author="Nikki Slack" w:date="2020-02-05T09:54:00Z"/>
          <w:rFonts w:ascii="&amp;quot" w:eastAsia="Times New Roman" w:hAnsi="&amp;quot" w:cs="Times New Roman"/>
          <w:color w:val="333333"/>
          <w:sz w:val="27"/>
          <w:szCs w:val="27"/>
          <w:lang w:eastAsia="en-GB"/>
        </w:rPr>
      </w:pPr>
      <w:ins w:id="92" w:author="Nikki Slack" w:date="2020-02-05T09:54:00Z">
        <w:r>
          <w:rPr>
            <w:rFonts w:ascii="&amp;quot" w:eastAsia="Times New Roman" w:hAnsi="&amp;quot" w:cs="Times New Roman"/>
            <w:color w:val="333333"/>
            <w:sz w:val="27"/>
            <w:szCs w:val="27"/>
            <w:lang w:eastAsia="en-GB"/>
          </w:rPr>
          <w:t xml:space="preserve">Do you consider yourself to have a </w:t>
        </w:r>
      </w:ins>
      <w:ins w:id="93" w:author="Nikki Slack" w:date="2020-02-05T09:55:00Z">
        <w:r>
          <w:rPr>
            <w:rFonts w:ascii="&amp;quot" w:eastAsia="Times New Roman" w:hAnsi="&amp;quot" w:cs="Times New Roman"/>
            <w:color w:val="333333"/>
            <w:sz w:val="27"/>
            <w:szCs w:val="27"/>
            <w:lang w:eastAsia="en-GB"/>
          </w:rPr>
          <w:t>disability</w:t>
        </w:r>
      </w:ins>
      <w:ins w:id="94" w:author="Nikki Slack" w:date="2020-02-05T09:54:00Z">
        <w:r>
          <w:rPr>
            <w:rFonts w:ascii="&amp;quot" w:eastAsia="Times New Roman" w:hAnsi="&amp;quot" w:cs="Times New Roman"/>
            <w:color w:val="333333"/>
            <w:sz w:val="27"/>
            <w:szCs w:val="27"/>
            <w:lang w:eastAsia="en-GB"/>
          </w:rPr>
          <w:t>?</w:t>
        </w:r>
      </w:ins>
      <w:ins w:id="95" w:author="Nikki Slack" w:date="2020-02-05T09:55:00Z">
        <w:r>
          <w:rPr>
            <w:rFonts w:ascii="&amp;quot" w:eastAsia="Times New Roman" w:hAnsi="&amp;quot" w:cs="Times New Roman"/>
            <w:color w:val="333333"/>
            <w:sz w:val="27"/>
            <w:szCs w:val="27"/>
            <w:lang w:eastAsia="en-GB"/>
          </w:rPr>
          <w:t xml:space="preserve"> (please tick one or more)</w:t>
        </w:r>
      </w:ins>
    </w:p>
    <w:p w14:paraId="62E66F3F" w14:textId="77777777" w:rsidR="00017922" w:rsidRPr="007705E3" w:rsidRDefault="00017922" w:rsidP="007705E3">
      <w:pPr>
        <w:spacing w:after="203" w:line="240" w:lineRule="auto"/>
        <w:rPr>
          <w:rFonts w:ascii="&amp;quot" w:eastAsia="Times New Roman" w:hAnsi="&amp;quot" w:cs="Times New Roman"/>
          <w:color w:val="333333"/>
          <w:sz w:val="27"/>
          <w:szCs w:val="27"/>
          <w:lang w:eastAsia="en-GB"/>
        </w:rPr>
      </w:pPr>
    </w:p>
    <w:p w14:paraId="3D46A30C" w14:textId="77777777" w:rsidR="007705E3" w:rsidRPr="007705E3" w:rsidRDefault="004076DF" w:rsidP="007705E3">
      <w:pPr>
        <w:spacing w:after="0" w:line="240" w:lineRule="auto"/>
        <w:rPr>
          <w:rFonts w:ascii="&amp;quot" w:eastAsia="Times New Roman" w:hAnsi="&amp;quot" w:cs="Times New Roman"/>
          <w:color w:val="333333"/>
          <w:sz w:val="27"/>
          <w:szCs w:val="27"/>
          <w:lang w:eastAsia="en-GB"/>
        </w:rPr>
      </w:pPr>
      <w:r>
        <w:rPr>
          <w:rFonts w:ascii="&amp;quot" w:eastAsia="Times New Roman" w:hAnsi="&amp;quot" w:cs="Times New Roman"/>
          <w:noProof/>
          <w:color w:val="333333"/>
          <w:sz w:val="27"/>
          <w:szCs w:val="27"/>
          <w:lang w:eastAsia="en-GB"/>
        </w:rPr>
        <w:pict w14:anchorId="15055F66">
          <v:shape id="_x0000_i1036" type="#_x0000_t75" alt="" style="width:20.3pt;height:17.25pt;mso-width-percent:0;mso-height-percent:0;mso-width-percent:0;mso-height-percent:0">
            <v:imagedata r:id="rId9" o:title=""/>
          </v:shape>
        </w:pict>
      </w:r>
      <w:r w:rsidR="007705E3" w:rsidRPr="007705E3">
        <w:rPr>
          <w:rFonts w:ascii="&amp;quot" w:eastAsia="Times New Roman" w:hAnsi="&amp;quot" w:cs="Times New Roman"/>
          <w:color w:val="333333"/>
          <w:sz w:val="27"/>
          <w:szCs w:val="27"/>
          <w:lang w:eastAsia="en-GB"/>
        </w:rPr>
        <w:t>No known disability</w:t>
      </w:r>
      <w:r w:rsidR="007705E3" w:rsidRPr="007705E3">
        <w:rPr>
          <w:rFonts w:ascii="&amp;quot" w:eastAsia="Times New Roman" w:hAnsi="&amp;quot" w:cs="Times New Roman"/>
          <w:color w:val="333333"/>
          <w:sz w:val="27"/>
          <w:szCs w:val="27"/>
          <w:lang w:eastAsia="en-GB"/>
        </w:rPr>
        <w:br/>
      </w:r>
      <w:r w:rsidR="007705E3" w:rsidRPr="007705E3">
        <w:rPr>
          <w:rFonts w:ascii="&amp;quot" w:eastAsia="Times New Roman" w:hAnsi="&amp;quot" w:cs="Times New Roman"/>
          <w:color w:val="333333"/>
          <w:sz w:val="27"/>
          <w:szCs w:val="27"/>
          <w:lang w:eastAsia="en-GB"/>
        </w:rPr>
        <w:br/>
      </w:r>
      <w:r>
        <w:rPr>
          <w:rFonts w:ascii="&amp;quot" w:eastAsia="Times New Roman" w:hAnsi="&amp;quot" w:cs="Times New Roman"/>
          <w:noProof/>
          <w:color w:val="333333"/>
          <w:sz w:val="27"/>
          <w:szCs w:val="27"/>
          <w:lang w:eastAsia="en-GB"/>
        </w:rPr>
        <w:pict w14:anchorId="19220A8E">
          <v:shape id="_x0000_i1037" type="#_x0000_t75" alt="" style="width:20.3pt;height:17.25pt;mso-width-percent:0;mso-height-percent:0;mso-width-percent:0;mso-height-percent:0">
            <v:imagedata r:id="rId9" o:title=""/>
          </v:shape>
        </w:pict>
      </w:r>
      <w:r w:rsidR="007705E3" w:rsidRPr="007705E3">
        <w:rPr>
          <w:rFonts w:ascii="&amp;quot" w:eastAsia="Times New Roman" w:hAnsi="&amp;quot" w:cs="Times New Roman"/>
          <w:color w:val="333333"/>
          <w:sz w:val="27"/>
          <w:szCs w:val="27"/>
          <w:lang w:eastAsia="en-GB"/>
        </w:rPr>
        <w:t>Mental health condition</w:t>
      </w:r>
      <w:r w:rsidR="007705E3" w:rsidRPr="007705E3">
        <w:rPr>
          <w:rFonts w:ascii="&amp;quot" w:eastAsia="Times New Roman" w:hAnsi="&amp;quot" w:cs="Times New Roman"/>
          <w:color w:val="333333"/>
          <w:sz w:val="27"/>
          <w:szCs w:val="27"/>
          <w:lang w:eastAsia="en-GB"/>
        </w:rPr>
        <w:br/>
      </w:r>
      <w:r w:rsidR="007705E3" w:rsidRPr="007705E3">
        <w:rPr>
          <w:rFonts w:ascii="&amp;quot" w:eastAsia="Times New Roman" w:hAnsi="&amp;quot" w:cs="Times New Roman"/>
          <w:color w:val="333333"/>
          <w:sz w:val="27"/>
          <w:szCs w:val="27"/>
          <w:lang w:eastAsia="en-GB"/>
        </w:rPr>
        <w:br/>
      </w:r>
      <w:r>
        <w:rPr>
          <w:rFonts w:ascii="&amp;quot" w:eastAsia="Times New Roman" w:hAnsi="&amp;quot" w:cs="Times New Roman"/>
          <w:noProof/>
          <w:color w:val="333333"/>
          <w:sz w:val="27"/>
          <w:szCs w:val="27"/>
          <w:lang w:eastAsia="en-GB"/>
        </w:rPr>
        <w:pict w14:anchorId="2D2B249C">
          <v:shape id="_x0000_i1038" type="#_x0000_t75" alt="" style="width:20.3pt;height:17.25pt;mso-width-percent:0;mso-height-percent:0;mso-width-percent:0;mso-height-percent:0">
            <v:imagedata r:id="rId9" o:title=""/>
          </v:shape>
        </w:pict>
      </w:r>
      <w:r w:rsidR="007705E3" w:rsidRPr="007705E3">
        <w:rPr>
          <w:rFonts w:ascii="&amp;quot" w:eastAsia="Times New Roman" w:hAnsi="&amp;quot" w:cs="Times New Roman"/>
          <w:color w:val="333333"/>
          <w:sz w:val="27"/>
          <w:szCs w:val="27"/>
          <w:lang w:eastAsia="en-GB"/>
        </w:rPr>
        <w:t>Specific learning disability</w:t>
      </w:r>
      <w:r w:rsidR="007705E3" w:rsidRPr="007705E3">
        <w:rPr>
          <w:rFonts w:ascii="&amp;quot" w:eastAsia="Times New Roman" w:hAnsi="&amp;quot" w:cs="Times New Roman"/>
          <w:color w:val="333333"/>
          <w:sz w:val="27"/>
          <w:szCs w:val="27"/>
          <w:lang w:eastAsia="en-GB"/>
        </w:rPr>
        <w:br/>
      </w:r>
      <w:r w:rsidR="007705E3" w:rsidRPr="007705E3">
        <w:rPr>
          <w:rFonts w:ascii="&amp;quot" w:eastAsia="Times New Roman" w:hAnsi="&amp;quot" w:cs="Times New Roman"/>
          <w:color w:val="333333"/>
          <w:sz w:val="27"/>
          <w:szCs w:val="27"/>
          <w:lang w:eastAsia="en-GB"/>
        </w:rPr>
        <w:br/>
      </w:r>
      <w:r>
        <w:rPr>
          <w:rFonts w:ascii="&amp;quot" w:eastAsia="Times New Roman" w:hAnsi="&amp;quot" w:cs="Times New Roman"/>
          <w:noProof/>
          <w:color w:val="333333"/>
          <w:sz w:val="27"/>
          <w:szCs w:val="27"/>
          <w:lang w:eastAsia="en-GB"/>
        </w:rPr>
        <w:pict w14:anchorId="25415C9A">
          <v:shape id="_x0000_i1039" type="#_x0000_t75" alt="" style="width:20.3pt;height:17.25pt;mso-width-percent:0;mso-height-percent:0;mso-width-percent:0;mso-height-percent:0">
            <v:imagedata r:id="rId9" o:title=""/>
          </v:shape>
        </w:pict>
      </w:r>
      <w:r w:rsidR="007705E3" w:rsidRPr="007705E3">
        <w:rPr>
          <w:rFonts w:ascii="&amp;quot" w:eastAsia="Times New Roman" w:hAnsi="&amp;quot" w:cs="Times New Roman"/>
          <w:color w:val="333333"/>
          <w:sz w:val="27"/>
          <w:szCs w:val="27"/>
          <w:lang w:eastAsia="en-GB"/>
        </w:rPr>
        <w:t>Physical impairment or mobility</w:t>
      </w:r>
      <w:r w:rsidR="007705E3" w:rsidRPr="007705E3">
        <w:rPr>
          <w:rFonts w:ascii="&amp;quot" w:eastAsia="Times New Roman" w:hAnsi="&amp;quot" w:cs="Times New Roman"/>
          <w:color w:val="333333"/>
          <w:sz w:val="27"/>
          <w:szCs w:val="27"/>
          <w:lang w:eastAsia="en-GB"/>
        </w:rPr>
        <w:br/>
      </w:r>
      <w:r w:rsidR="007705E3" w:rsidRPr="007705E3">
        <w:rPr>
          <w:rFonts w:ascii="&amp;quot" w:eastAsia="Times New Roman" w:hAnsi="&amp;quot" w:cs="Times New Roman"/>
          <w:color w:val="333333"/>
          <w:sz w:val="27"/>
          <w:szCs w:val="27"/>
          <w:lang w:eastAsia="en-GB"/>
        </w:rPr>
        <w:br/>
      </w:r>
      <w:r>
        <w:rPr>
          <w:rFonts w:ascii="&amp;quot" w:eastAsia="Times New Roman" w:hAnsi="&amp;quot" w:cs="Times New Roman"/>
          <w:noProof/>
          <w:color w:val="333333"/>
          <w:sz w:val="27"/>
          <w:szCs w:val="27"/>
          <w:lang w:eastAsia="en-GB"/>
        </w:rPr>
        <w:pict w14:anchorId="4257D77A">
          <v:shape id="_x0000_i1040" type="#_x0000_t75" alt="" style="width:20.3pt;height:17.25pt;mso-width-percent:0;mso-height-percent:0;mso-width-percent:0;mso-height-percent:0">
            <v:imagedata r:id="rId9" o:title=""/>
          </v:shape>
        </w:pict>
      </w:r>
      <w:r w:rsidR="007705E3" w:rsidRPr="007705E3">
        <w:rPr>
          <w:rFonts w:ascii="&amp;quot" w:eastAsia="Times New Roman" w:hAnsi="&amp;quot" w:cs="Times New Roman"/>
          <w:color w:val="333333"/>
          <w:sz w:val="27"/>
          <w:szCs w:val="27"/>
          <w:lang w:eastAsia="en-GB"/>
        </w:rPr>
        <w:t>Deaf or serious hearing impairment</w:t>
      </w:r>
      <w:r w:rsidR="007705E3" w:rsidRPr="007705E3">
        <w:rPr>
          <w:rFonts w:ascii="&amp;quot" w:eastAsia="Times New Roman" w:hAnsi="&amp;quot" w:cs="Times New Roman"/>
          <w:color w:val="333333"/>
          <w:sz w:val="27"/>
          <w:szCs w:val="27"/>
          <w:lang w:eastAsia="en-GB"/>
        </w:rPr>
        <w:br/>
      </w:r>
      <w:r w:rsidR="007705E3" w:rsidRPr="007705E3">
        <w:rPr>
          <w:rFonts w:ascii="&amp;quot" w:eastAsia="Times New Roman" w:hAnsi="&amp;quot" w:cs="Times New Roman"/>
          <w:color w:val="333333"/>
          <w:sz w:val="27"/>
          <w:szCs w:val="27"/>
          <w:lang w:eastAsia="en-GB"/>
        </w:rPr>
        <w:br/>
      </w:r>
      <w:r>
        <w:rPr>
          <w:rFonts w:ascii="&amp;quot" w:eastAsia="Times New Roman" w:hAnsi="&amp;quot" w:cs="Times New Roman"/>
          <w:noProof/>
          <w:color w:val="333333"/>
          <w:sz w:val="27"/>
          <w:szCs w:val="27"/>
          <w:lang w:eastAsia="en-GB"/>
        </w:rPr>
        <w:pict w14:anchorId="73A7D740">
          <v:shape id="_x0000_i1041" type="#_x0000_t75" alt="" style="width:20.3pt;height:17.25pt;mso-width-percent:0;mso-height-percent:0;mso-width-percent:0;mso-height-percent:0">
            <v:imagedata r:id="rId9" o:title=""/>
          </v:shape>
        </w:pict>
      </w:r>
      <w:r w:rsidR="007705E3" w:rsidRPr="007705E3">
        <w:rPr>
          <w:rFonts w:ascii="&amp;quot" w:eastAsia="Times New Roman" w:hAnsi="&amp;quot" w:cs="Times New Roman"/>
          <w:color w:val="333333"/>
          <w:sz w:val="27"/>
          <w:szCs w:val="27"/>
          <w:lang w:eastAsia="en-GB"/>
        </w:rPr>
        <w:t>General learning disability</w:t>
      </w:r>
      <w:r w:rsidR="007705E3" w:rsidRPr="007705E3">
        <w:rPr>
          <w:rFonts w:ascii="&amp;quot" w:eastAsia="Times New Roman" w:hAnsi="&amp;quot" w:cs="Times New Roman"/>
          <w:color w:val="333333"/>
          <w:sz w:val="27"/>
          <w:szCs w:val="27"/>
          <w:lang w:eastAsia="en-GB"/>
        </w:rPr>
        <w:br/>
      </w:r>
      <w:r w:rsidR="007705E3" w:rsidRPr="007705E3">
        <w:rPr>
          <w:rFonts w:ascii="&amp;quot" w:eastAsia="Times New Roman" w:hAnsi="&amp;quot" w:cs="Times New Roman"/>
          <w:color w:val="333333"/>
          <w:sz w:val="27"/>
          <w:szCs w:val="27"/>
          <w:lang w:eastAsia="en-GB"/>
        </w:rPr>
        <w:br/>
      </w:r>
      <w:r>
        <w:rPr>
          <w:rFonts w:ascii="&amp;quot" w:eastAsia="Times New Roman" w:hAnsi="&amp;quot" w:cs="Times New Roman"/>
          <w:noProof/>
          <w:color w:val="333333"/>
          <w:sz w:val="27"/>
          <w:szCs w:val="27"/>
          <w:lang w:eastAsia="en-GB"/>
        </w:rPr>
        <w:pict w14:anchorId="0135F94E">
          <v:shape id="_x0000_i1042" type="#_x0000_t75" alt="" style="width:20.3pt;height:17.25pt;mso-width-percent:0;mso-height-percent:0;mso-width-percent:0;mso-height-percent:0">
            <v:imagedata r:id="rId9" o:title=""/>
          </v:shape>
        </w:pict>
      </w:r>
      <w:r w:rsidR="007705E3" w:rsidRPr="007705E3">
        <w:rPr>
          <w:rFonts w:ascii="&amp;quot" w:eastAsia="Times New Roman" w:hAnsi="&amp;quot" w:cs="Times New Roman"/>
          <w:color w:val="333333"/>
          <w:sz w:val="27"/>
          <w:szCs w:val="27"/>
          <w:lang w:eastAsia="en-GB"/>
        </w:rPr>
        <w:t>Blind or serious visual impairment</w:t>
      </w:r>
      <w:r w:rsidR="007705E3" w:rsidRPr="007705E3">
        <w:rPr>
          <w:rFonts w:ascii="&amp;quot" w:eastAsia="Times New Roman" w:hAnsi="&amp;quot" w:cs="Times New Roman"/>
          <w:color w:val="333333"/>
          <w:sz w:val="27"/>
          <w:szCs w:val="27"/>
          <w:lang w:eastAsia="en-GB"/>
        </w:rPr>
        <w:br/>
      </w:r>
      <w:r w:rsidR="007705E3" w:rsidRPr="007705E3">
        <w:rPr>
          <w:rFonts w:ascii="&amp;quot" w:eastAsia="Times New Roman" w:hAnsi="&amp;quot" w:cs="Times New Roman"/>
          <w:color w:val="333333"/>
          <w:sz w:val="27"/>
          <w:szCs w:val="27"/>
          <w:lang w:eastAsia="en-GB"/>
        </w:rPr>
        <w:br/>
      </w:r>
      <w:r>
        <w:rPr>
          <w:rFonts w:ascii="&amp;quot" w:eastAsia="Times New Roman" w:hAnsi="&amp;quot" w:cs="Times New Roman"/>
          <w:noProof/>
          <w:color w:val="333333"/>
          <w:sz w:val="27"/>
          <w:szCs w:val="27"/>
          <w:lang w:eastAsia="en-GB"/>
        </w:rPr>
        <w:pict w14:anchorId="471EE67A">
          <v:shape id="_x0000_i1043" type="#_x0000_t75" alt="" style="width:20.3pt;height:17.25pt;mso-width-percent:0;mso-height-percent:0;mso-width-percent:0;mso-height-percent:0">
            <v:imagedata r:id="rId9" o:title=""/>
          </v:shape>
        </w:pict>
      </w:r>
      <w:del w:id="96" w:author="Nikki Slack" w:date="2020-02-05T09:54:00Z">
        <w:r w:rsidR="007705E3" w:rsidRPr="007705E3" w:rsidDel="00017922">
          <w:rPr>
            <w:rFonts w:ascii="&amp;quot" w:eastAsia="Times New Roman" w:hAnsi="&amp;quot" w:cs="Times New Roman"/>
            <w:color w:val="333333"/>
            <w:sz w:val="27"/>
            <w:szCs w:val="27"/>
            <w:lang w:eastAsia="en-GB"/>
          </w:rPr>
          <w:delText>Cognative</w:delText>
        </w:r>
      </w:del>
      <w:ins w:id="97" w:author="Nikki Slack" w:date="2020-02-05T09:54:00Z">
        <w:r w:rsidR="00017922" w:rsidRPr="007705E3">
          <w:rPr>
            <w:rFonts w:ascii="&amp;quot" w:eastAsia="Times New Roman" w:hAnsi="&amp;quot" w:cs="Times New Roman"/>
            <w:color w:val="333333"/>
            <w:sz w:val="27"/>
            <w:szCs w:val="27"/>
            <w:lang w:eastAsia="en-GB"/>
          </w:rPr>
          <w:t>Cognitive</w:t>
        </w:r>
      </w:ins>
      <w:r w:rsidR="007705E3" w:rsidRPr="007705E3">
        <w:rPr>
          <w:rFonts w:ascii="&amp;quot" w:eastAsia="Times New Roman" w:hAnsi="&amp;quot" w:cs="Times New Roman"/>
          <w:color w:val="333333"/>
          <w:sz w:val="27"/>
          <w:szCs w:val="27"/>
          <w:lang w:eastAsia="en-GB"/>
        </w:rPr>
        <w:t xml:space="preserve"> </w:t>
      </w:r>
      <w:del w:id="98" w:author="Nikki Slack" w:date="2020-02-05T09:54:00Z">
        <w:r w:rsidR="007705E3" w:rsidRPr="007705E3" w:rsidDel="00017922">
          <w:rPr>
            <w:rFonts w:ascii="&amp;quot" w:eastAsia="Times New Roman" w:hAnsi="&amp;quot" w:cs="Times New Roman"/>
            <w:color w:val="333333"/>
            <w:sz w:val="27"/>
            <w:szCs w:val="27"/>
            <w:lang w:eastAsia="en-GB"/>
          </w:rPr>
          <w:delText>inpairment</w:delText>
        </w:r>
      </w:del>
      <w:ins w:id="99" w:author="Nikki Slack" w:date="2020-02-05T09:54:00Z">
        <w:r w:rsidR="00017922" w:rsidRPr="007705E3">
          <w:rPr>
            <w:rFonts w:ascii="&amp;quot" w:eastAsia="Times New Roman" w:hAnsi="&amp;quot" w:cs="Times New Roman"/>
            <w:color w:val="333333"/>
            <w:sz w:val="27"/>
            <w:szCs w:val="27"/>
            <w:lang w:eastAsia="en-GB"/>
          </w:rPr>
          <w:t>impairment</w:t>
        </w:r>
      </w:ins>
      <w:r w:rsidR="007705E3" w:rsidRPr="007705E3">
        <w:rPr>
          <w:rFonts w:ascii="&amp;quot" w:eastAsia="Times New Roman" w:hAnsi="&amp;quot" w:cs="Times New Roman"/>
          <w:color w:val="333333"/>
          <w:sz w:val="27"/>
          <w:szCs w:val="27"/>
          <w:lang w:eastAsia="en-GB"/>
        </w:rPr>
        <w:br/>
      </w:r>
      <w:r w:rsidR="007705E3" w:rsidRPr="007705E3">
        <w:rPr>
          <w:rFonts w:ascii="&amp;quot" w:eastAsia="Times New Roman" w:hAnsi="&amp;quot" w:cs="Times New Roman"/>
          <w:color w:val="333333"/>
          <w:sz w:val="27"/>
          <w:szCs w:val="27"/>
          <w:lang w:eastAsia="en-GB"/>
        </w:rPr>
        <w:lastRenderedPageBreak/>
        <w:br/>
      </w:r>
      <w:r>
        <w:rPr>
          <w:rFonts w:ascii="&amp;quot" w:eastAsia="Times New Roman" w:hAnsi="&amp;quot" w:cs="Times New Roman"/>
          <w:noProof/>
          <w:color w:val="333333"/>
          <w:sz w:val="27"/>
          <w:szCs w:val="27"/>
          <w:lang w:eastAsia="en-GB"/>
        </w:rPr>
        <w:pict w14:anchorId="107E5FB9">
          <v:shape id="_x0000_i1044" type="#_x0000_t75" alt="" style="width:20.3pt;height:17.25pt;mso-width-percent:0;mso-height-percent:0;mso-width-percent:0;mso-height-percent:0">
            <v:imagedata r:id="rId9" o:title=""/>
          </v:shape>
        </w:pict>
      </w:r>
      <w:r w:rsidR="007705E3" w:rsidRPr="007705E3">
        <w:rPr>
          <w:rFonts w:ascii="&amp;quot" w:eastAsia="Times New Roman" w:hAnsi="&amp;quot" w:cs="Times New Roman"/>
          <w:color w:val="333333"/>
          <w:sz w:val="27"/>
          <w:szCs w:val="27"/>
          <w:lang w:eastAsia="en-GB"/>
        </w:rPr>
        <w:t>Long-standing illness or condition</w:t>
      </w:r>
      <w:r w:rsidR="007705E3" w:rsidRPr="007705E3">
        <w:rPr>
          <w:rFonts w:ascii="&amp;quot" w:eastAsia="Times New Roman" w:hAnsi="&amp;quot" w:cs="Times New Roman"/>
          <w:color w:val="333333"/>
          <w:sz w:val="27"/>
          <w:szCs w:val="27"/>
          <w:lang w:eastAsia="en-GB"/>
        </w:rPr>
        <w:br/>
      </w:r>
      <w:r w:rsidR="007705E3" w:rsidRPr="007705E3">
        <w:rPr>
          <w:rFonts w:ascii="&amp;quot" w:eastAsia="Times New Roman" w:hAnsi="&amp;quot" w:cs="Times New Roman"/>
          <w:color w:val="333333"/>
          <w:sz w:val="27"/>
          <w:szCs w:val="27"/>
          <w:lang w:eastAsia="en-GB"/>
        </w:rPr>
        <w:br/>
      </w:r>
      <w:r>
        <w:rPr>
          <w:rFonts w:ascii="&amp;quot" w:eastAsia="Times New Roman" w:hAnsi="&amp;quot" w:cs="Times New Roman"/>
          <w:noProof/>
          <w:color w:val="333333"/>
          <w:sz w:val="27"/>
          <w:szCs w:val="27"/>
          <w:lang w:eastAsia="en-GB"/>
        </w:rPr>
        <w:pict w14:anchorId="25D37140">
          <v:shape id="_x0000_i1045" type="#_x0000_t75" alt="" style="width:20.3pt;height:17.25pt;mso-width-percent:0;mso-height-percent:0;mso-width-percent:0;mso-height-percent:0">
            <v:imagedata r:id="rId9" o:title=""/>
          </v:shape>
        </w:pict>
      </w:r>
      <w:r w:rsidR="007705E3" w:rsidRPr="007705E3">
        <w:rPr>
          <w:rFonts w:ascii="&amp;quot" w:eastAsia="Times New Roman" w:hAnsi="&amp;quot" w:cs="Times New Roman"/>
          <w:color w:val="333333"/>
          <w:sz w:val="27"/>
          <w:szCs w:val="27"/>
          <w:lang w:eastAsia="en-GB"/>
        </w:rPr>
        <w:t>Other type of disability</w:t>
      </w:r>
      <w:r w:rsidR="007705E3" w:rsidRPr="007705E3">
        <w:rPr>
          <w:rFonts w:ascii="&amp;quot" w:eastAsia="Times New Roman" w:hAnsi="&amp;quot" w:cs="Times New Roman"/>
          <w:color w:val="333333"/>
          <w:sz w:val="27"/>
          <w:szCs w:val="27"/>
          <w:lang w:eastAsia="en-GB"/>
        </w:rPr>
        <w:br/>
      </w:r>
    </w:p>
    <w:p w14:paraId="59E9D10F"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Please provide details of support you may require as part of the Medicine Summer School. This information will be shared with University of Sunderland Student Services so that we can consider and implement necessary reasonable adjustments.</w:t>
      </w:r>
    </w:p>
    <w:p w14:paraId="7A061426" w14:textId="77777777" w:rsidR="007705E3" w:rsidRPr="007705E3" w:rsidRDefault="004076DF" w:rsidP="007705E3">
      <w:pPr>
        <w:spacing w:after="0" w:line="240" w:lineRule="auto"/>
        <w:rPr>
          <w:rFonts w:ascii="&amp;quot" w:eastAsia="Times New Roman" w:hAnsi="&amp;quot" w:cs="Times New Roman"/>
          <w:color w:val="333333"/>
          <w:sz w:val="27"/>
          <w:szCs w:val="27"/>
          <w:lang w:eastAsia="en-GB"/>
        </w:rPr>
      </w:pPr>
      <w:r>
        <w:rPr>
          <w:rFonts w:ascii="&amp;quot" w:eastAsia="Times New Roman" w:hAnsi="&amp;quot" w:cs="Times New Roman"/>
          <w:noProof/>
          <w:color w:val="333333"/>
          <w:sz w:val="27"/>
          <w:szCs w:val="27"/>
          <w:lang w:eastAsia="en-GB"/>
        </w:rPr>
        <w:pict w14:anchorId="1A3D9E65">
          <v:shape id="_x0000_i1046" type="#_x0000_t75" alt="" style="width:136.9pt;height:58.8pt;mso-width-percent:0;mso-height-percent:0;mso-width-percent:0;mso-height-percent:0">
            <v:imagedata r:id="rId10" o:title=""/>
          </v:shape>
        </w:pict>
      </w:r>
      <w:r w:rsidR="007705E3" w:rsidRPr="007705E3">
        <w:rPr>
          <w:rFonts w:ascii="&amp;quot" w:eastAsia="Times New Roman" w:hAnsi="&amp;quot" w:cs="Times New Roman"/>
          <w:color w:val="333333"/>
          <w:sz w:val="27"/>
          <w:szCs w:val="27"/>
          <w:lang w:eastAsia="en-GB"/>
        </w:rPr>
        <w:br/>
      </w:r>
    </w:p>
    <w:p w14:paraId="563FDEA1"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b/>
          <w:bCs/>
          <w:color w:val="333333"/>
          <w:sz w:val="27"/>
          <w:szCs w:val="27"/>
          <w:lang w:eastAsia="en-GB"/>
        </w:rPr>
        <w:t xml:space="preserve">Dietary requirements and allergies: </w:t>
      </w:r>
    </w:p>
    <w:p w14:paraId="6B4CA4D2"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br/>
      </w:r>
    </w:p>
    <w:p w14:paraId="765C006D"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Please detail below any dietary requirements and/or food allergies that you have.</w:t>
      </w:r>
    </w:p>
    <w:p w14:paraId="4289446B" w14:textId="77777777" w:rsidR="007705E3" w:rsidRPr="007705E3" w:rsidRDefault="004076DF" w:rsidP="007705E3">
      <w:pPr>
        <w:spacing w:after="0" w:line="240" w:lineRule="auto"/>
        <w:rPr>
          <w:rFonts w:ascii="&amp;quot" w:eastAsia="Times New Roman" w:hAnsi="&amp;quot" w:cs="Times New Roman"/>
          <w:color w:val="333333"/>
          <w:sz w:val="27"/>
          <w:szCs w:val="27"/>
          <w:lang w:eastAsia="en-GB"/>
        </w:rPr>
      </w:pPr>
      <w:r>
        <w:rPr>
          <w:rFonts w:ascii="&amp;quot" w:eastAsia="Times New Roman" w:hAnsi="&amp;quot" w:cs="Times New Roman"/>
          <w:noProof/>
          <w:color w:val="333333"/>
          <w:sz w:val="27"/>
          <w:szCs w:val="27"/>
          <w:lang w:eastAsia="en-GB"/>
        </w:rPr>
        <w:pict w14:anchorId="41F1BDD9">
          <v:shape id="_x0000_i1047" type="#_x0000_t75" alt="" style="width:136.9pt;height:58.8pt;mso-width-percent:0;mso-height-percent:0;mso-width-percent:0;mso-height-percent:0">
            <v:imagedata r:id="rId10" o:title=""/>
          </v:shape>
        </w:pict>
      </w:r>
      <w:r w:rsidR="007705E3" w:rsidRPr="007705E3">
        <w:rPr>
          <w:rFonts w:ascii="&amp;quot" w:eastAsia="Times New Roman" w:hAnsi="&amp;quot" w:cs="Times New Roman"/>
          <w:color w:val="333333"/>
          <w:sz w:val="27"/>
          <w:szCs w:val="27"/>
          <w:lang w:eastAsia="en-GB"/>
        </w:rPr>
        <w:br/>
      </w:r>
    </w:p>
    <w:p w14:paraId="2712893A"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b/>
          <w:bCs/>
          <w:color w:val="333333"/>
          <w:sz w:val="27"/>
          <w:szCs w:val="27"/>
          <w:lang w:eastAsia="en-GB"/>
        </w:rPr>
        <w:t>Emergency contact details</w:t>
      </w:r>
    </w:p>
    <w:p w14:paraId="0D272D12"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br/>
      </w:r>
    </w:p>
    <w:p w14:paraId="32F8CB74"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Please provide the details of someone who we could contact in case of an emergency (e.g. person with parental responsibility)</w:t>
      </w:r>
    </w:p>
    <w:p w14:paraId="0DA1F8A9"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b/>
          <w:bCs/>
          <w:color w:val="333333"/>
          <w:sz w:val="27"/>
          <w:szCs w:val="27"/>
          <w:lang w:eastAsia="en-GB"/>
        </w:rPr>
        <w:t>Full name*</w:t>
      </w:r>
    </w:p>
    <w:p w14:paraId="19CD24DE" w14:textId="77777777" w:rsidR="007705E3" w:rsidRDefault="007705E3"/>
    <w:p w14:paraId="6E0C1856"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b/>
          <w:bCs/>
          <w:color w:val="333333"/>
          <w:sz w:val="27"/>
          <w:szCs w:val="27"/>
          <w:lang w:eastAsia="en-GB"/>
        </w:rPr>
        <w:t>Relationship to you*</w:t>
      </w:r>
    </w:p>
    <w:p w14:paraId="610E8437"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Relationship to you* </w:t>
      </w:r>
      <w:r w:rsidR="004076DF">
        <w:rPr>
          <w:rFonts w:ascii="&amp;quot" w:eastAsia="Times New Roman" w:hAnsi="&amp;quot" w:cs="Times New Roman"/>
          <w:noProof/>
          <w:color w:val="333333"/>
          <w:sz w:val="27"/>
          <w:szCs w:val="27"/>
          <w:lang w:eastAsia="en-GB"/>
        </w:rPr>
        <w:pict w14:anchorId="28E66B9A">
          <v:shape id="_x0000_i1048" type="#_x0000_t75" alt="" style="width:1in;height:18.25pt;mso-width-percent:0;mso-height-percent:0;mso-width-percent:0;mso-height-percent:0">
            <v:imagedata r:id="rId7" o:title=""/>
          </v:shape>
        </w:pict>
      </w:r>
    </w:p>
    <w:p w14:paraId="04F31E41" w14:textId="77777777" w:rsidR="007705E3" w:rsidRDefault="007705E3" w:rsidP="007705E3">
      <w:pPr>
        <w:spacing w:after="203" w:line="240" w:lineRule="auto"/>
        <w:rPr>
          <w:rFonts w:ascii="&amp;quot" w:eastAsia="Times New Roman" w:hAnsi="&amp;quot" w:cs="Times New Roman"/>
          <w:b/>
          <w:bCs/>
          <w:color w:val="333333"/>
          <w:sz w:val="27"/>
          <w:szCs w:val="27"/>
          <w:lang w:eastAsia="en-GB"/>
        </w:rPr>
      </w:pPr>
    </w:p>
    <w:p w14:paraId="7DDC6925"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b/>
          <w:bCs/>
          <w:color w:val="333333"/>
          <w:sz w:val="27"/>
          <w:szCs w:val="27"/>
          <w:lang w:eastAsia="en-GB"/>
        </w:rPr>
        <w:t>Telephone number*</w:t>
      </w:r>
    </w:p>
    <w:p w14:paraId="0BBA9FDD" w14:textId="77777777" w:rsidR="007705E3" w:rsidRDefault="007705E3"/>
    <w:p w14:paraId="119398A9"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Required fields marked with *</w:t>
      </w:r>
    </w:p>
    <w:p w14:paraId="665447C9"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Name of current school/sixth form/college*</w:t>
      </w:r>
    </w:p>
    <w:p w14:paraId="4A52D34B" w14:textId="25D71268"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lastRenderedPageBreak/>
        <w:t>School/</w:t>
      </w:r>
      <w:ins w:id="100" w:author="Microsoft Office User" w:date="2020-02-07T11:43:00Z">
        <w:r w:rsidR="00C97318">
          <w:rPr>
            <w:rFonts w:ascii="&amp;quot" w:eastAsia="Times New Roman" w:hAnsi="&amp;quot" w:cs="Times New Roman"/>
            <w:color w:val="333333"/>
            <w:sz w:val="27"/>
            <w:szCs w:val="27"/>
            <w:lang w:eastAsia="en-GB"/>
          </w:rPr>
          <w:t>s</w:t>
        </w:r>
      </w:ins>
      <w:del w:id="101" w:author="Microsoft Office User" w:date="2020-02-07T11:43:00Z">
        <w:r w:rsidRPr="007705E3" w:rsidDel="00C97318">
          <w:rPr>
            <w:rFonts w:ascii="&amp;quot" w:eastAsia="Times New Roman" w:hAnsi="&amp;quot" w:cs="Times New Roman"/>
            <w:color w:val="333333"/>
            <w:sz w:val="27"/>
            <w:szCs w:val="27"/>
            <w:lang w:eastAsia="en-GB"/>
          </w:rPr>
          <w:delText>S</w:delText>
        </w:r>
      </w:del>
      <w:r w:rsidRPr="007705E3">
        <w:rPr>
          <w:rFonts w:ascii="&amp;quot" w:eastAsia="Times New Roman" w:hAnsi="&amp;quot" w:cs="Times New Roman"/>
          <w:color w:val="333333"/>
          <w:sz w:val="27"/>
          <w:szCs w:val="27"/>
          <w:lang w:eastAsia="en-GB"/>
        </w:rPr>
        <w:t>ixth form/</w:t>
      </w:r>
      <w:ins w:id="102" w:author="Microsoft Office User" w:date="2020-02-07T11:43:00Z">
        <w:r w:rsidR="00C97318">
          <w:rPr>
            <w:rFonts w:ascii="&amp;quot" w:eastAsia="Times New Roman" w:hAnsi="&amp;quot" w:cs="Times New Roman"/>
            <w:color w:val="333333"/>
            <w:sz w:val="27"/>
            <w:szCs w:val="27"/>
            <w:lang w:eastAsia="en-GB"/>
          </w:rPr>
          <w:t>c</w:t>
        </w:r>
      </w:ins>
      <w:del w:id="103" w:author="Microsoft Office User" w:date="2020-02-07T11:43:00Z">
        <w:r w:rsidRPr="007705E3" w:rsidDel="00C97318">
          <w:rPr>
            <w:rFonts w:ascii="&amp;quot" w:eastAsia="Times New Roman" w:hAnsi="&amp;quot" w:cs="Times New Roman"/>
            <w:color w:val="333333"/>
            <w:sz w:val="27"/>
            <w:szCs w:val="27"/>
            <w:lang w:eastAsia="en-GB"/>
          </w:rPr>
          <w:delText>C</w:delText>
        </w:r>
      </w:del>
      <w:r w:rsidRPr="007705E3">
        <w:rPr>
          <w:rFonts w:ascii="&amp;quot" w:eastAsia="Times New Roman" w:hAnsi="&amp;quot" w:cs="Times New Roman"/>
          <w:color w:val="333333"/>
          <w:sz w:val="27"/>
          <w:szCs w:val="27"/>
          <w:lang w:eastAsia="en-GB"/>
        </w:rPr>
        <w:t xml:space="preserve">ollege* </w:t>
      </w:r>
      <w:r w:rsidR="004076DF">
        <w:rPr>
          <w:rFonts w:ascii="&amp;quot" w:eastAsia="Times New Roman" w:hAnsi="&amp;quot" w:cs="Times New Roman"/>
          <w:noProof/>
          <w:color w:val="333333"/>
          <w:sz w:val="27"/>
          <w:szCs w:val="27"/>
          <w:lang w:eastAsia="en-GB"/>
        </w:rPr>
        <w:pict w14:anchorId="0C8A8D0E">
          <v:shape id="_x0000_i1049" type="#_x0000_t75" alt="" style="width:1in;height:18.25pt;mso-width-percent:0;mso-height-percent:0;mso-width-percent:0;mso-height-percent:0">
            <v:imagedata r:id="rId7" o:title=""/>
          </v:shape>
        </w:pict>
      </w:r>
    </w:p>
    <w:p w14:paraId="6680C5F3"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Name of school where you obtained your GCSEs (if different)</w:t>
      </w:r>
    </w:p>
    <w:p w14:paraId="7536F615"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School name </w:t>
      </w:r>
      <w:r w:rsidR="004076DF">
        <w:rPr>
          <w:rFonts w:ascii="&amp;quot" w:eastAsia="Times New Roman" w:hAnsi="&amp;quot" w:cs="Times New Roman"/>
          <w:noProof/>
          <w:color w:val="333333"/>
          <w:sz w:val="27"/>
          <w:szCs w:val="27"/>
          <w:lang w:eastAsia="en-GB"/>
        </w:rPr>
        <w:pict w14:anchorId="4B1CF9B7">
          <v:shape id="_x0000_i1050" type="#_x0000_t75" alt="" style="width:1in;height:18.25pt;mso-width-percent:0;mso-height-percent:0;mso-width-percent:0;mso-height-percent:0">
            <v:imagedata r:id="rId7" o:title=""/>
          </v:shape>
        </w:pict>
      </w:r>
    </w:p>
    <w:p w14:paraId="588B78AA" w14:textId="77777777" w:rsidR="00017922" w:rsidRDefault="00017922" w:rsidP="007705E3">
      <w:pPr>
        <w:spacing w:after="203" w:line="240" w:lineRule="auto"/>
        <w:rPr>
          <w:ins w:id="104" w:author="Nikki Slack" w:date="2020-02-05T09:56:00Z"/>
          <w:rFonts w:ascii="&amp;quot" w:eastAsia="Times New Roman" w:hAnsi="&amp;quot" w:cs="Times New Roman"/>
          <w:b/>
          <w:bCs/>
          <w:color w:val="333333"/>
          <w:sz w:val="27"/>
          <w:szCs w:val="27"/>
          <w:lang w:eastAsia="en-GB"/>
        </w:rPr>
      </w:pPr>
    </w:p>
    <w:p w14:paraId="79A10778"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b/>
          <w:bCs/>
          <w:color w:val="333333"/>
          <w:sz w:val="27"/>
          <w:szCs w:val="27"/>
          <w:lang w:eastAsia="en-GB"/>
        </w:rPr>
        <w:t xml:space="preserve">Please read the following before completing the below information: </w:t>
      </w:r>
    </w:p>
    <w:p w14:paraId="31A86E25"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del w:id="105" w:author="Nikki Slack" w:date="2020-02-05T09:56:00Z">
        <w:r w:rsidRPr="007705E3" w:rsidDel="00017922">
          <w:rPr>
            <w:rFonts w:ascii="&amp;quot" w:eastAsia="Times New Roman" w:hAnsi="&amp;quot" w:cs="Times New Roman"/>
            <w:color w:val="333333"/>
            <w:sz w:val="27"/>
            <w:szCs w:val="27"/>
            <w:lang w:eastAsia="en-GB"/>
          </w:rPr>
          <w:br/>
        </w:r>
      </w:del>
    </w:p>
    <w:p w14:paraId="25965C7B" w14:textId="17C409D3" w:rsidR="007705E3" w:rsidRPr="007705E3" w:rsidDel="00017922" w:rsidRDefault="007705E3" w:rsidP="007705E3">
      <w:pPr>
        <w:spacing w:after="203" w:line="240" w:lineRule="auto"/>
        <w:rPr>
          <w:del w:id="106" w:author="Nikki Slack" w:date="2020-02-05T09:57:00Z"/>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In order to be eligible for the Medicine Summer School you must be studying A Levels</w:t>
      </w:r>
      <w:ins w:id="107" w:author="Nikki Slack" w:date="2020-02-05T09:57:00Z">
        <w:r w:rsidR="00017922">
          <w:rPr>
            <w:rFonts w:ascii="&amp;quot" w:eastAsia="Times New Roman" w:hAnsi="&amp;quot" w:cs="Times New Roman"/>
            <w:color w:val="333333"/>
            <w:sz w:val="27"/>
            <w:szCs w:val="27"/>
            <w:lang w:eastAsia="en-GB"/>
          </w:rPr>
          <w:t xml:space="preserve">. We do accept some equivalent qualifications – please refer to the Medicine Summer School 2020 </w:t>
        </w:r>
      </w:ins>
      <w:ins w:id="108" w:author="Microsoft Office User" w:date="2020-02-07T11:44:00Z">
        <w:r w:rsidR="00C97318">
          <w:rPr>
            <w:rFonts w:ascii="&amp;quot" w:eastAsia="Times New Roman" w:hAnsi="&amp;quot" w:cs="Times New Roman"/>
            <w:color w:val="333333"/>
            <w:sz w:val="27"/>
            <w:szCs w:val="27"/>
            <w:lang w:eastAsia="en-GB"/>
          </w:rPr>
          <w:t>g</w:t>
        </w:r>
      </w:ins>
      <w:ins w:id="109" w:author="Nikki Slack" w:date="2020-02-05T09:57:00Z">
        <w:del w:id="110" w:author="Microsoft Office User" w:date="2020-02-07T11:44:00Z">
          <w:r w:rsidR="00017922" w:rsidDel="00C97318">
            <w:rPr>
              <w:rFonts w:ascii="&amp;quot" w:eastAsia="Times New Roman" w:hAnsi="&amp;quot" w:cs="Times New Roman"/>
              <w:color w:val="333333"/>
              <w:sz w:val="27"/>
              <w:szCs w:val="27"/>
              <w:lang w:eastAsia="en-GB"/>
            </w:rPr>
            <w:delText>G</w:delText>
          </w:r>
        </w:del>
        <w:r w:rsidR="00017922">
          <w:rPr>
            <w:rFonts w:ascii="&amp;quot" w:eastAsia="Times New Roman" w:hAnsi="&amp;quot" w:cs="Times New Roman"/>
            <w:color w:val="333333"/>
            <w:sz w:val="27"/>
            <w:szCs w:val="27"/>
            <w:lang w:eastAsia="en-GB"/>
          </w:rPr>
          <w:t>uidance notes for further information.</w:t>
        </w:r>
      </w:ins>
      <w:del w:id="111" w:author="Nikki Slack" w:date="2020-02-05T09:57:00Z">
        <w:r w:rsidRPr="007705E3" w:rsidDel="00017922">
          <w:rPr>
            <w:rFonts w:ascii="&amp;quot" w:eastAsia="Times New Roman" w:hAnsi="&amp;quot" w:cs="Times New Roman"/>
            <w:color w:val="333333"/>
            <w:sz w:val="27"/>
            <w:szCs w:val="27"/>
            <w:lang w:eastAsia="en-GB"/>
          </w:rPr>
          <w:delText xml:space="preserve"> and hold certain other, specific qualifications </w:delText>
        </w:r>
        <w:r w:rsidRPr="007705E3" w:rsidDel="00017922">
          <w:rPr>
            <w:rFonts w:ascii="&amp;quot" w:eastAsia="Times New Roman" w:hAnsi="&amp;quot" w:cs="Times New Roman"/>
            <w:b/>
            <w:bCs/>
            <w:color w:val="333333"/>
            <w:sz w:val="27"/>
            <w:szCs w:val="27"/>
            <w:lang w:eastAsia="en-GB"/>
          </w:rPr>
          <w:delText>(please refer to the Medicine Summer School guidance notes for further information)</w:delText>
        </w:r>
      </w:del>
    </w:p>
    <w:p w14:paraId="1466A8C3" w14:textId="77777777" w:rsidR="007705E3" w:rsidRPr="007705E3" w:rsidRDefault="007705E3">
      <w:pPr>
        <w:spacing w:after="203" w:line="240" w:lineRule="auto"/>
        <w:rPr>
          <w:rFonts w:ascii="&amp;quot" w:eastAsia="Times New Roman" w:hAnsi="&amp;quot" w:cs="Times New Roman"/>
          <w:color w:val="333333"/>
          <w:sz w:val="27"/>
          <w:szCs w:val="27"/>
          <w:lang w:eastAsia="en-GB"/>
        </w:rPr>
        <w:pPrChange w:id="112" w:author="Nikki Slack" w:date="2020-02-05T09:57:00Z">
          <w:pPr>
            <w:spacing w:after="0" w:line="240" w:lineRule="auto"/>
          </w:pPr>
        </w:pPrChange>
      </w:pPr>
      <w:r w:rsidRPr="007705E3">
        <w:rPr>
          <w:rFonts w:ascii="&amp;quot" w:eastAsia="Times New Roman" w:hAnsi="&amp;quot" w:cs="Times New Roman"/>
          <w:color w:val="333333"/>
          <w:sz w:val="27"/>
          <w:szCs w:val="27"/>
          <w:lang w:eastAsia="en-GB"/>
        </w:rPr>
        <w:br/>
      </w:r>
    </w:p>
    <w:p w14:paraId="4164FEA8"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b/>
          <w:bCs/>
          <w:color w:val="333333"/>
          <w:sz w:val="27"/>
          <w:szCs w:val="27"/>
          <w:lang w:eastAsia="en-GB"/>
        </w:rPr>
        <w:t>A Levels</w:t>
      </w:r>
    </w:p>
    <w:p w14:paraId="5A8A4740"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Are you currently studying A Levels?*</w:t>
      </w:r>
    </w:p>
    <w:p w14:paraId="05DC4263"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A Levels?* </w:t>
      </w:r>
      <w:r w:rsidR="004076DF">
        <w:rPr>
          <w:rFonts w:ascii="&amp;quot" w:eastAsia="Times New Roman" w:hAnsi="&amp;quot" w:cs="Times New Roman"/>
          <w:noProof/>
          <w:color w:val="333333"/>
          <w:sz w:val="27"/>
          <w:szCs w:val="27"/>
          <w:lang w:eastAsia="en-GB"/>
        </w:rPr>
        <w:pict w14:anchorId="6544231E">
          <v:shape id="_x0000_i1051" type="#_x0000_t75" alt="" style="width:75.05pt;height:18.25pt;mso-width-percent:0;mso-height-percent:0;mso-width-percent:0;mso-height-percent:0">
            <v:imagedata r:id="rId11" o:title=""/>
          </v:shape>
        </w:pict>
      </w:r>
    </w:p>
    <w:p w14:paraId="6DEB8529" w14:textId="41633678" w:rsidR="00017922" w:rsidRPr="007705E3" w:rsidRDefault="007705E3" w:rsidP="00017922">
      <w:pPr>
        <w:spacing w:after="203" w:line="240" w:lineRule="auto"/>
        <w:rPr>
          <w:moveTo w:id="113" w:author="Nikki Slack" w:date="2020-02-05T09:59:00Z"/>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We require A Levels in three subjects, including </w:t>
      </w:r>
      <w:ins w:id="114" w:author="Nikki Slack" w:date="2020-02-05T09:58:00Z">
        <w:r w:rsidR="00017922">
          <w:rPr>
            <w:rFonts w:ascii="&amp;quot" w:eastAsia="Times New Roman" w:hAnsi="&amp;quot" w:cs="Times New Roman"/>
            <w:b/>
            <w:bCs/>
            <w:color w:val="333333"/>
            <w:sz w:val="27"/>
            <w:szCs w:val="27"/>
            <w:lang w:eastAsia="en-GB"/>
          </w:rPr>
          <w:t>B</w:t>
        </w:r>
      </w:ins>
      <w:del w:id="115" w:author="Nikki Slack" w:date="2020-02-05T09:58:00Z">
        <w:r w:rsidRPr="007705E3" w:rsidDel="00017922">
          <w:rPr>
            <w:rFonts w:ascii="&amp;quot" w:eastAsia="Times New Roman" w:hAnsi="&amp;quot" w:cs="Times New Roman"/>
            <w:b/>
            <w:bCs/>
            <w:color w:val="333333"/>
            <w:sz w:val="27"/>
            <w:szCs w:val="27"/>
            <w:lang w:eastAsia="en-GB"/>
          </w:rPr>
          <w:delText>b</w:delText>
        </w:r>
      </w:del>
      <w:r w:rsidRPr="007705E3">
        <w:rPr>
          <w:rFonts w:ascii="&amp;quot" w:eastAsia="Times New Roman" w:hAnsi="&amp;quot" w:cs="Times New Roman"/>
          <w:b/>
          <w:bCs/>
          <w:color w:val="333333"/>
          <w:sz w:val="27"/>
          <w:szCs w:val="27"/>
          <w:lang w:eastAsia="en-GB"/>
        </w:rPr>
        <w:t>iology</w:t>
      </w:r>
      <w:r w:rsidRPr="007705E3">
        <w:rPr>
          <w:rFonts w:ascii="&amp;quot" w:eastAsia="Times New Roman" w:hAnsi="&amp;quot" w:cs="Times New Roman"/>
          <w:color w:val="333333"/>
          <w:sz w:val="27"/>
          <w:szCs w:val="27"/>
          <w:lang w:eastAsia="en-GB"/>
        </w:rPr>
        <w:t xml:space="preserve"> or </w:t>
      </w:r>
      <w:ins w:id="116" w:author="Nikki Slack" w:date="2020-02-05T09:58:00Z">
        <w:r w:rsidR="00017922">
          <w:rPr>
            <w:rFonts w:ascii="&amp;quot" w:eastAsia="Times New Roman" w:hAnsi="&amp;quot" w:cs="Times New Roman"/>
            <w:b/>
            <w:bCs/>
            <w:color w:val="333333"/>
            <w:sz w:val="27"/>
            <w:szCs w:val="27"/>
            <w:lang w:eastAsia="en-GB"/>
          </w:rPr>
          <w:t>C</w:t>
        </w:r>
      </w:ins>
      <w:del w:id="117" w:author="Nikki Slack" w:date="2020-02-05T09:58:00Z">
        <w:r w:rsidRPr="007705E3" w:rsidDel="00017922">
          <w:rPr>
            <w:rFonts w:ascii="&amp;quot" w:eastAsia="Times New Roman" w:hAnsi="&amp;quot" w:cs="Times New Roman"/>
            <w:b/>
            <w:bCs/>
            <w:color w:val="333333"/>
            <w:sz w:val="27"/>
            <w:szCs w:val="27"/>
            <w:lang w:eastAsia="en-GB"/>
          </w:rPr>
          <w:delText>c</w:delText>
        </w:r>
      </w:del>
      <w:r w:rsidRPr="007705E3">
        <w:rPr>
          <w:rFonts w:ascii="&amp;quot" w:eastAsia="Times New Roman" w:hAnsi="&amp;quot" w:cs="Times New Roman"/>
          <w:b/>
          <w:bCs/>
          <w:color w:val="333333"/>
          <w:sz w:val="27"/>
          <w:szCs w:val="27"/>
          <w:lang w:eastAsia="en-GB"/>
        </w:rPr>
        <w:t>hemistry</w:t>
      </w:r>
      <w:r w:rsidRPr="007705E3">
        <w:rPr>
          <w:rFonts w:ascii="&amp;quot" w:eastAsia="Times New Roman" w:hAnsi="&amp;quot" w:cs="Times New Roman"/>
          <w:color w:val="333333"/>
          <w:sz w:val="27"/>
          <w:szCs w:val="27"/>
          <w:lang w:eastAsia="en-GB"/>
        </w:rPr>
        <w:t>, plus another designated science subject (</w:t>
      </w:r>
      <w:del w:id="118" w:author="Nikki Slack" w:date="2020-02-05T09:58:00Z">
        <w:r w:rsidRPr="007705E3" w:rsidDel="00017922">
          <w:rPr>
            <w:rFonts w:ascii="&amp;quot" w:eastAsia="Times New Roman" w:hAnsi="&amp;quot" w:cs="Times New Roman"/>
            <w:b/>
            <w:bCs/>
            <w:color w:val="333333"/>
            <w:sz w:val="27"/>
            <w:szCs w:val="27"/>
            <w:lang w:eastAsia="en-GB"/>
          </w:rPr>
          <w:delText>b</w:delText>
        </w:r>
      </w:del>
      <w:ins w:id="119" w:author="Nikki Slack" w:date="2020-02-05T09:58:00Z">
        <w:r w:rsidR="00017922">
          <w:rPr>
            <w:rFonts w:ascii="&amp;quot" w:eastAsia="Times New Roman" w:hAnsi="&amp;quot" w:cs="Times New Roman"/>
            <w:b/>
            <w:bCs/>
            <w:color w:val="333333"/>
            <w:sz w:val="27"/>
            <w:szCs w:val="27"/>
            <w:lang w:eastAsia="en-GB"/>
          </w:rPr>
          <w:t>B</w:t>
        </w:r>
      </w:ins>
      <w:r w:rsidRPr="007705E3">
        <w:rPr>
          <w:rFonts w:ascii="&amp;quot" w:eastAsia="Times New Roman" w:hAnsi="&amp;quot" w:cs="Times New Roman"/>
          <w:b/>
          <w:bCs/>
          <w:color w:val="333333"/>
          <w:sz w:val="27"/>
          <w:szCs w:val="27"/>
          <w:lang w:eastAsia="en-GB"/>
        </w:rPr>
        <w:t xml:space="preserve">iology, </w:t>
      </w:r>
      <w:del w:id="120" w:author="Nikki Slack" w:date="2020-02-05T09:58:00Z">
        <w:r w:rsidRPr="007705E3" w:rsidDel="00017922">
          <w:rPr>
            <w:rFonts w:ascii="&amp;quot" w:eastAsia="Times New Roman" w:hAnsi="&amp;quot" w:cs="Times New Roman"/>
            <w:b/>
            <w:bCs/>
            <w:color w:val="333333"/>
            <w:sz w:val="27"/>
            <w:szCs w:val="27"/>
            <w:lang w:eastAsia="en-GB"/>
          </w:rPr>
          <w:delText>c</w:delText>
        </w:r>
      </w:del>
      <w:ins w:id="121" w:author="Nikki Slack" w:date="2020-02-05T09:58:00Z">
        <w:r w:rsidR="00017922">
          <w:rPr>
            <w:rFonts w:ascii="&amp;quot" w:eastAsia="Times New Roman" w:hAnsi="&amp;quot" w:cs="Times New Roman"/>
            <w:b/>
            <w:bCs/>
            <w:color w:val="333333"/>
            <w:sz w:val="27"/>
            <w:szCs w:val="27"/>
            <w:lang w:eastAsia="en-GB"/>
          </w:rPr>
          <w:t>C</w:t>
        </w:r>
      </w:ins>
      <w:r w:rsidRPr="007705E3">
        <w:rPr>
          <w:rFonts w:ascii="&amp;quot" w:eastAsia="Times New Roman" w:hAnsi="&amp;quot" w:cs="Times New Roman"/>
          <w:b/>
          <w:bCs/>
          <w:color w:val="333333"/>
          <w:sz w:val="27"/>
          <w:szCs w:val="27"/>
          <w:lang w:eastAsia="en-GB"/>
        </w:rPr>
        <w:t xml:space="preserve">hemistry, </w:t>
      </w:r>
      <w:del w:id="122" w:author="Nikki Slack" w:date="2020-02-05T09:58:00Z">
        <w:r w:rsidRPr="007705E3" w:rsidDel="00017922">
          <w:rPr>
            <w:rFonts w:ascii="&amp;quot" w:eastAsia="Times New Roman" w:hAnsi="&amp;quot" w:cs="Times New Roman"/>
            <w:b/>
            <w:bCs/>
            <w:color w:val="333333"/>
            <w:sz w:val="27"/>
            <w:szCs w:val="27"/>
            <w:lang w:eastAsia="en-GB"/>
          </w:rPr>
          <w:delText>p</w:delText>
        </w:r>
      </w:del>
      <w:ins w:id="123" w:author="Nikki Slack" w:date="2020-02-05T09:58:00Z">
        <w:r w:rsidR="00017922">
          <w:rPr>
            <w:rFonts w:ascii="&amp;quot" w:eastAsia="Times New Roman" w:hAnsi="&amp;quot" w:cs="Times New Roman"/>
            <w:b/>
            <w:bCs/>
            <w:color w:val="333333"/>
            <w:sz w:val="27"/>
            <w:szCs w:val="27"/>
            <w:lang w:eastAsia="en-GB"/>
          </w:rPr>
          <w:t>P</w:t>
        </w:r>
      </w:ins>
      <w:r w:rsidRPr="007705E3">
        <w:rPr>
          <w:rFonts w:ascii="&amp;quot" w:eastAsia="Times New Roman" w:hAnsi="&amp;quot" w:cs="Times New Roman"/>
          <w:b/>
          <w:bCs/>
          <w:color w:val="333333"/>
          <w:sz w:val="27"/>
          <w:szCs w:val="27"/>
          <w:lang w:eastAsia="en-GB"/>
        </w:rPr>
        <w:t xml:space="preserve">hysics, </w:t>
      </w:r>
      <w:del w:id="124" w:author="Nikki Slack" w:date="2020-02-05T09:58:00Z">
        <w:r w:rsidRPr="007705E3" w:rsidDel="00017922">
          <w:rPr>
            <w:rFonts w:ascii="&amp;quot" w:eastAsia="Times New Roman" w:hAnsi="&amp;quot" w:cs="Times New Roman"/>
            <w:b/>
            <w:bCs/>
            <w:color w:val="333333"/>
            <w:sz w:val="27"/>
            <w:szCs w:val="27"/>
            <w:lang w:eastAsia="en-GB"/>
          </w:rPr>
          <w:delText>m</w:delText>
        </w:r>
      </w:del>
      <w:ins w:id="125" w:author="Nikki Slack" w:date="2020-02-05T09:58:00Z">
        <w:r w:rsidR="00017922">
          <w:rPr>
            <w:rFonts w:ascii="&amp;quot" w:eastAsia="Times New Roman" w:hAnsi="&amp;quot" w:cs="Times New Roman"/>
            <w:b/>
            <w:bCs/>
            <w:color w:val="333333"/>
            <w:sz w:val="27"/>
            <w:szCs w:val="27"/>
            <w:lang w:eastAsia="en-GB"/>
          </w:rPr>
          <w:t>M</w:t>
        </w:r>
      </w:ins>
      <w:r w:rsidRPr="007705E3">
        <w:rPr>
          <w:rFonts w:ascii="&amp;quot" w:eastAsia="Times New Roman" w:hAnsi="&amp;quot" w:cs="Times New Roman"/>
          <w:b/>
          <w:bCs/>
          <w:color w:val="333333"/>
          <w:sz w:val="27"/>
          <w:szCs w:val="27"/>
          <w:lang w:eastAsia="en-GB"/>
        </w:rPr>
        <w:t>aths/</w:t>
      </w:r>
      <w:del w:id="126" w:author="Nikki Slack" w:date="2020-02-05T09:58:00Z">
        <w:r w:rsidRPr="007705E3" w:rsidDel="00017922">
          <w:rPr>
            <w:rFonts w:ascii="&amp;quot" w:eastAsia="Times New Roman" w:hAnsi="&amp;quot" w:cs="Times New Roman"/>
            <w:b/>
            <w:bCs/>
            <w:color w:val="333333"/>
            <w:sz w:val="27"/>
            <w:szCs w:val="27"/>
            <w:lang w:eastAsia="en-GB"/>
          </w:rPr>
          <w:delText>f</w:delText>
        </w:r>
      </w:del>
      <w:ins w:id="127" w:author="Nikki Slack" w:date="2020-02-05T09:58:00Z">
        <w:r w:rsidR="00017922">
          <w:rPr>
            <w:rFonts w:ascii="&amp;quot" w:eastAsia="Times New Roman" w:hAnsi="&amp;quot" w:cs="Times New Roman"/>
            <w:b/>
            <w:bCs/>
            <w:color w:val="333333"/>
            <w:sz w:val="27"/>
            <w:szCs w:val="27"/>
            <w:lang w:eastAsia="en-GB"/>
          </w:rPr>
          <w:t>F</w:t>
        </w:r>
      </w:ins>
      <w:r w:rsidRPr="007705E3">
        <w:rPr>
          <w:rFonts w:ascii="&amp;quot" w:eastAsia="Times New Roman" w:hAnsi="&amp;quot" w:cs="Times New Roman"/>
          <w:b/>
          <w:bCs/>
          <w:color w:val="333333"/>
          <w:sz w:val="27"/>
          <w:szCs w:val="27"/>
          <w:lang w:eastAsia="en-GB"/>
        </w:rPr>
        <w:t xml:space="preserve">urther </w:t>
      </w:r>
      <w:ins w:id="128" w:author="Nikki Slack" w:date="2020-02-05T09:58:00Z">
        <w:r w:rsidR="00017922">
          <w:rPr>
            <w:rFonts w:ascii="&amp;quot" w:eastAsia="Times New Roman" w:hAnsi="&amp;quot" w:cs="Times New Roman"/>
            <w:b/>
            <w:bCs/>
            <w:color w:val="333333"/>
            <w:sz w:val="27"/>
            <w:szCs w:val="27"/>
            <w:lang w:eastAsia="en-GB"/>
          </w:rPr>
          <w:t>M</w:t>
        </w:r>
      </w:ins>
      <w:del w:id="129" w:author="Nikki Slack" w:date="2020-02-05T09:58:00Z">
        <w:r w:rsidRPr="007705E3" w:rsidDel="00017922">
          <w:rPr>
            <w:rFonts w:ascii="&amp;quot" w:eastAsia="Times New Roman" w:hAnsi="&amp;quot" w:cs="Times New Roman"/>
            <w:b/>
            <w:bCs/>
            <w:color w:val="333333"/>
            <w:sz w:val="27"/>
            <w:szCs w:val="27"/>
            <w:lang w:eastAsia="en-GB"/>
          </w:rPr>
          <w:delText>m</w:delText>
        </w:r>
      </w:del>
      <w:r w:rsidRPr="007705E3">
        <w:rPr>
          <w:rFonts w:ascii="&amp;quot" w:eastAsia="Times New Roman" w:hAnsi="&amp;quot" w:cs="Times New Roman"/>
          <w:b/>
          <w:bCs/>
          <w:color w:val="333333"/>
          <w:sz w:val="27"/>
          <w:szCs w:val="27"/>
          <w:lang w:eastAsia="en-GB"/>
        </w:rPr>
        <w:t>aths/</w:t>
      </w:r>
      <w:del w:id="130" w:author="Nikki Slack" w:date="2020-02-05T09:58:00Z">
        <w:r w:rsidRPr="007705E3" w:rsidDel="00017922">
          <w:rPr>
            <w:rFonts w:ascii="&amp;quot" w:eastAsia="Times New Roman" w:hAnsi="&amp;quot" w:cs="Times New Roman"/>
            <w:b/>
            <w:bCs/>
            <w:color w:val="333333"/>
            <w:sz w:val="27"/>
            <w:szCs w:val="27"/>
            <w:lang w:eastAsia="en-GB"/>
          </w:rPr>
          <w:delText>s</w:delText>
        </w:r>
      </w:del>
      <w:ins w:id="131" w:author="Nikki Slack" w:date="2020-02-05T09:58:00Z">
        <w:r w:rsidR="00017922">
          <w:rPr>
            <w:rFonts w:ascii="&amp;quot" w:eastAsia="Times New Roman" w:hAnsi="&amp;quot" w:cs="Times New Roman"/>
            <w:b/>
            <w:bCs/>
            <w:color w:val="333333"/>
            <w:sz w:val="27"/>
            <w:szCs w:val="27"/>
            <w:lang w:eastAsia="en-GB"/>
          </w:rPr>
          <w:t>S</w:t>
        </w:r>
      </w:ins>
      <w:r w:rsidRPr="007705E3">
        <w:rPr>
          <w:rFonts w:ascii="&amp;quot" w:eastAsia="Times New Roman" w:hAnsi="&amp;quot" w:cs="Times New Roman"/>
          <w:b/>
          <w:bCs/>
          <w:color w:val="333333"/>
          <w:sz w:val="27"/>
          <w:szCs w:val="27"/>
          <w:lang w:eastAsia="en-GB"/>
        </w:rPr>
        <w:t>tatistics</w:t>
      </w:r>
      <w:r w:rsidRPr="007705E3">
        <w:rPr>
          <w:rFonts w:ascii="&amp;quot" w:eastAsia="Times New Roman" w:hAnsi="&amp;quot" w:cs="Times New Roman"/>
          <w:color w:val="333333"/>
          <w:sz w:val="27"/>
          <w:szCs w:val="27"/>
          <w:lang w:eastAsia="en-GB"/>
        </w:rPr>
        <w:t xml:space="preserve">). </w:t>
      </w:r>
      <w:moveToRangeStart w:id="132" w:author="Nikki Slack" w:date="2020-02-05T09:59:00Z" w:name="move31789170"/>
      <w:moveTo w:id="133" w:author="Nikki Slack" w:date="2020-02-05T09:59:00Z">
        <w:r w:rsidR="00017922" w:rsidRPr="007705E3">
          <w:rPr>
            <w:rFonts w:ascii="&amp;quot" w:eastAsia="Times New Roman" w:hAnsi="&amp;quot" w:cs="Times New Roman"/>
            <w:color w:val="333333"/>
            <w:sz w:val="27"/>
            <w:szCs w:val="27"/>
            <w:lang w:eastAsia="en-GB"/>
          </w:rPr>
          <w:t xml:space="preserve">Only one subject from a combination of </w:t>
        </w:r>
      </w:moveTo>
      <w:ins w:id="134" w:author="Nikki Slack" w:date="2020-02-05T09:59:00Z">
        <w:r w:rsidR="00017922">
          <w:rPr>
            <w:rFonts w:ascii="&amp;quot" w:eastAsia="Times New Roman" w:hAnsi="&amp;quot" w:cs="Times New Roman"/>
            <w:b/>
            <w:bCs/>
            <w:color w:val="333333"/>
            <w:sz w:val="27"/>
            <w:szCs w:val="27"/>
            <w:lang w:eastAsia="en-GB"/>
          </w:rPr>
          <w:t>M</w:t>
        </w:r>
      </w:ins>
      <w:moveTo w:id="135" w:author="Nikki Slack" w:date="2020-02-05T09:59:00Z">
        <w:del w:id="136" w:author="Nikki Slack" w:date="2020-02-05T09:59:00Z">
          <w:r w:rsidR="00017922" w:rsidRPr="007705E3" w:rsidDel="00017922">
            <w:rPr>
              <w:rFonts w:ascii="&amp;quot" w:eastAsia="Times New Roman" w:hAnsi="&amp;quot" w:cs="Times New Roman"/>
              <w:b/>
              <w:bCs/>
              <w:color w:val="333333"/>
              <w:sz w:val="27"/>
              <w:szCs w:val="27"/>
              <w:lang w:eastAsia="en-GB"/>
            </w:rPr>
            <w:delText>m</w:delText>
          </w:r>
        </w:del>
        <w:r w:rsidR="00017922" w:rsidRPr="007705E3">
          <w:rPr>
            <w:rFonts w:ascii="&amp;quot" w:eastAsia="Times New Roman" w:hAnsi="&amp;quot" w:cs="Times New Roman"/>
            <w:b/>
            <w:bCs/>
            <w:color w:val="333333"/>
            <w:sz w:val="27"/>
            <w:szCs w:val="27"/>
            <w:lang w:eastAsia="en-GB"/>
          </w:rPr>
          <w:t xml:space="preserve">aths, </w:t>
        </w:r>
      </w:moveTo>
      <w:ins w:id="137" w:author="Nikki Slack" w:date="2020-02-05T09:59:00Z">
        <w:r w:rsidR="00017922">
          <w:rPr>
            <w:rFonts w:ascii="&amp;quot" w:eastAsia="Times New Roman" w:hAnsi="&amp;quot" w:cs="Times New Roman"/>
            <w:b/>
            <w:bCs/>
            <w:color w:val="333333"/>
            <w:sz w:val="27"/>
            <w:szCs w:val="27"/>
            <w:lang w:eastAsia="en-GB"/>
          </w:rPr>
          <w:t>F</w:t>
        </w:r>
      </w:ins>
      <w:moveTo w:id="138" w:author="Nikki Slack" w:date="2020-02-05T09:59:00Z">
        <w:del w:id="139" w:author="Nikki Slack" w:date="2020-02-05T09:59:00Z">
          <w:r w:rsidR="00017922" w:rsidRPr="007705E3" w:rsidDel="00017922">
            <w:rPr>
              <w:rFonts w:ascii="&amp;quot" w:eastAsia="Times New Roman" w:hAnsi="&amp;quot" w:cs="Times New Roman"/>
              <w:b/>
              <w:bCs/>
              <w:color w:val="333333"/>
              <w:sz w:val="27"/>
              <w:szCs w:val="27"/>
              <w:lang w:eastAsia="en-GB"/>
            </w:rPr>
            <w:delText>f</w:delText>
          </w:r>
        </w:del>
        <w:r w:rsidR="00017922" w:rsidRPr="007705E3">
          <w:rPr>
            <w:rFonts w:ascii="&amp;quot" w:eastAsia="Times New Roman" w:hAnsi="&amp;quot" w:cs="Times New Roman"/>
            <w:b/>
            <w:bCs/>
            <w:color w:val="333333"/>
            <w:sz w:val="27"/>
            <w:szCs w:val="27"/>
            <w:lang w:eastAsia="en-GB"/>
          </w:rPr>
          <w:t xml:space="preserve">urther </w:t>
        </w:r>
      </w:moveTo>
      <w:ins w:id="140" w:author="Nikki Slack" w:date="2020-02-05T09:59:00Z">
        <w:r w:rsidR="00017922">
          <w:rPr>
            <w:rFonts w:ascii="&amp;quot" w:eastAsia="Times New Roman" w:hAnsi="&amp;quot" w:cs="Times New Roman"/>
            <w:b/>
            <w:bCs/>
            <w:color w:val="333333"/>
            <w:sz w:val="27"/>
            <w:szCs w:val="27"/>
            <w:lang w:eastAsia="en-GB"/>
          </w:rPr>
          <w:t>M</w:t>
        </w:r>
      </w:ins>
      <w:moveTo w:id="141" w:author="Nikki Slack" w:date="2020-02-05T09:59:00Z">
        <w:del w:id="142" w:author="Nikki Slack" w:date="2020-02-05T09:59:00Z">
          <w:r w:rsidR="00017922" w:rsidRPr="007705E3" w:rsidDel="00017922">
            <w:rPr>
              <w:rFonts w:ascii="&amp;quot" w:eastAsia="Times New Roman" w:hAnsi="&amp;quot" w:cs="Times New Roman"/>
              <w:b/>
              <w:bCs/>
              <w:color w:val="333333"/>
              <w:sz w:val="27"/>
              <w:szCs w:val="27"/>
              <w:lang w:eastAsia="en-GB"/>
            </w:rPr>
            <w:delText>m</w:delText>
          </w:r>
        </w:del>
        <w:r w:rsidR="00017922" w:rsidRPr="007705E3">
          <w:rPr>
            <w:rFonts w:ascii="&amp;quot" w:eastAsia="Times New Roman" w:hAnsi="&amp;quot" w:cs="Times New Roman"/>
            <w:b/>
            <w:bCs/>
            <w:color w:val="333333"/>
            <w:sz w:val="27"/>
            <w:szCs w:val="27"/>
            <w:lang w:eastAsia="en-GB"/>
          </w:rPr>
          <w:t>aths</w:t>
        </w:r>
        <w:r w:rsidR="00017922" w:rsidRPr="007705E3">
          <w:rPr>
            <w:rFonts w:ascii="&amp;quot" w:eastAsia="Times New Roman" w:hAnsi="&amp;quot" w:cs="Times New Roman"/>
            <w:color w:val="333333"/>
            <w:sz w:val="27"/>
            <w:szCs w:val="27"/>
            <w:lang w:eastAsia="en-GB"/>
          </w:rPr>
          <w:t xml:space="preserve"> and </w:t>
        </w:r>
      </w:moveTo>
      <w:ins w:id="143" w:author="Nikki Slack" w:date="2020-02-05T09:59:00Z">
        <w:r w:rsidR="00017922">
          <w:rPr>
            <w:rFonts w:ascii="&amp;quot" w:eastAsia="Times New Roman" w:hAnsi="&amp;quot" w:cs="Times New Roman"/>
            <w:b/>
            <w:bCs/>
            <w:color w:val="333333"/>
            <w:sz w:val="27"/>
            <w:szCs w:val="27"/>
            <w:lang w:eastAsia="en-GB"/>
          </w:rPr>
          <w:t>S</w:t>
        </w:r>
      </w:ins>
      <w:moveTo w:id="144" w:author="Nikki Slack" w:date="2020-02-05T09:59:00Z">
        <w:del w:id="145" w:author="Nikki Slack" w:date="2020-02-05T09:59:00Z">
          <w:r w:rsidR="00017922" w:rsidRPr="007705E3" w:rsidDel="00017922">
            <w:rPr>
              <w:rFonts w:ascii="&amp;quot" w:eastAsia="Times New Roman" w:hAnsi="&amp;quot" w:cs="Times New Roman"/>
              <w:b/>
              <w:bCs/>
              <w:color w:val="333333"/>
              <w:sz w:val="27"/>
              <w:szCs w:val="27"/>
              <w:lang w:eastAsia="en-GB"/>
            </w:rPr>
            <w:delText>s</w:delText>
          </w:r>
        </w:del>
        <w:r w:rsidR="00017922" w:rsidRPr="007705E3">
          <w:rPr>
            <w:rFonts w:ascii="&amp;quot" w:eastAsia="Times New Roman" w:hAnsi="&amp;quot" w:cs="Times New Roman"/>
            <w:b/>
            <w:bCs/>
            <w:color w:val="333333"/>
            <w:sz w:val="27"/>
            <w:szCs w:val="27"/>
            <w:lang w:eastAsia="en-GB"/>
          </w:rPr>
          <w:t>tatistics</w:t>
        </w:r>
        <w:r w:rsidR="00017922" w:rsidRPr="007705E3">
          <w:rPr>
            <w:rFonts w:ascii="&amp;quot" w:eastAsia="Times New Roman" w:hAnsi="&amp;quot" w:cs="Times New Roman"/>
            <w:color w:val="333333"/>
            <w:sz w:val="27"/>
            <w:szCs w:val="27"/>
            <w:lang w:eastAsia="en-GB"/>
          </w:rPr>
          <w:t xml:space="preserve"> will be considered </w:t>
        </w:r>
      </w:moveTo>
      <w:ins w:id="146" w:author="Microsoft Office User" w:date="2020-02-07T11:44:00Z">
        <w:r w:rsidR="00C97318">
          <w:rPr>
            <w:rFonts w:ascii="&amp;quot" w:eastAsia="Times New Roman" w:hAnsi="&amp;quot" w:cs="Times New Roman"/>
            <w:color w:val="333333"/>
            <w:sz w:val="27"/>
            <w:szCs w:val="27"/>
            <w:lang w:eastAsia="en-GB"/>
          </w:rPr>
          <w:t>from</w:t>
        </w:r>
      </w:ins>
      <w:moveTo w:id="147" w:author="Nikki Slack" w:date="2020-02-05T09:59:00Z">
        <w:del w:id="148" w:author="Microsoft Office User" w:date="2020-02-07T11:44:00Z">
          <w:r w:rsidR="00017922" w:rsidRPr="007705E3" w:rsidDel="00C97318">
            <w:rPr>
              <w:rFonts w:ascii="&amp;quot" w:eastAsia="Times New Roman" w:hAnsi="&amp;quot" w:cs="Times New Roman"/>
              <w:color w:val="333333"/>
              <w:sz w:val="27"/>
              <w:szCs w:val="27"/>
              <w:lang w:eastAsia="en-GB"/>
            </w:rPr>
            <w:delText>within</w:delText>
          </w:r>
        </w:del>
        <w:r w:rsidR="00017922" w:rsidRPr="007705E3">
          <w:rPr>
            <w:rFonts w:ascii="&amp;quot" w:eastAsia="Times New Roman" w:hAnsi="&amp;quot" w:cs="Times New Roman"/>
            <w:color w:val="333333"/>
            <w:sz w:val="27"/>
            <w:szCs w:val="27"/>
            <w:lang w:eastAsia="en-GB"/>
          </w:rPr>
          <w:t xml:space="preserve"> the three A Levels.</w:t>
        </w:r>
      </w:moveTo>
    </w:p>
    <w:moveToRangeEnd w:id="132"/>
    <w:p w14:paraId="7F6074BF"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Please detail below the three subjects you are studying: </w:t>
      </w:r>
    </w:p>
    <w:p w14:paraId="326BB128" w14:textId="77777777" w:rsidR="007705E3" w:rsidRPr="007705E3" w:rsidRDefault="004076DF" w:rsidP="007705E3">
      <w:pPr>
        <w:spacing w:after="0" w:line="240" w:lineRule="auto"/>
        <w:rPr>
          <w:rFonts w:ascii="&amp;quot" w:eastAsia="Times New Roman" w:hAnsi="&amp;quot" w:cs="Times New Roman"/>
          <w:color w:val="333333"/>
          <w:sz w:val="27"/>
          <w:szCs w:val="27"/>
          <w:lang w:eastAsia="en-GB"/>
        </w:rPr>
      </w:pPr>
      <w:r>
        <w:rPr>
          <w:rFonts w:ascii="&amp;quot" w:eastAsia="Times New Roman" w:hAnsi="&amp;quot" w:cs="Times New Roman"/>
          <w:noProof/>
          <w:color w:val="333333"/>
          <w:sz w:val="27"/>
          <w:szCs w:val="27"/>
          <w:lang w:eastAsia="en-GB"/>
        </w:rPr>
        <w:pict w14:anchorId="42E64F31">
          <v:shape id="_x0000_i1052" type="#_x0000_t75" alt="" style="width:136.9pt;height:58.8pt;mso-width-percent:0;mso-height-percent:0;mso-width-percent:0;mso-height-percent:0">
            <v:imagedata r:id="rId10" o:title=""/>
          </v:shape>
        </w:pict>
      </w:r>
      <w:r w:rsidR="007705E3" w:rsidRPr="007705E3">
        <w:rPr>
          <w:rFonts w:ascii="&amp;quot" w:eastAsia="Times New Roman" w:hAnsi="&amp;quot" w:cs="Times New Roman"/>
          <w:color w:val="333333"/>
          <w:sz w:val="27"/>
          <w:szCs w:val="27"/>
          <w:lang w:eastAsia="en-GB"/>
        </w:rPr>
        <w:br/>
      </w:r>
    </w:p>
    <w:p w14:paraId="6878296A" w14:textId="77777777" w:rsidR="007705E3" w:rsidRPr="007705E3" w:rsidDel="00017922" w:rsidRDefault="007705E3" w:rsidP="007705E3">
      <w:pPr>
        <w:spacing w:after="203" w:line="240" w:lineRule="auto"/>
        <w:rPr>
          <w:moveFrom w:id="149" w:author="Nikki Slack" w:date="2020-02-05T09:59:00Z"/>
          <w:rFonts w:ascii="&amp;quot" w:eastAsia="Times New Roman" w:hAnsi="&amp;quot" w:cs="Times New Roman"/>
          <w:color w:val="333333"/>
          <w:sz w:val="27"/>
          <w:szCs w:val="27"/>
          <w:lang w:eastAsia="en-GB"/>
        </w:rPr>
      </w:pPr>
      <w:moveFromRangeStart w:id="150" w:author="Nikki Slack" w:date="2020-02-05T09:59:00Z" w:name="move31789170"/>
      <w:moveFrom w:id="151" w:author="Nikki Slack" w:date="2020-02-05T09:59:00Z">
        <w:r w:rsidRPr="007705E3" w:rsidDel="00017922">
          <w:rPr>
            <w:rFonts w:ascii="&amp;quot" w:eastAsia="Times New Roman" w:hAnsi="&amp;quot" w:cs="Times New Roman"/>
            <w:color w:val="333333"/>
            <w:sz w:val="27"/>
            <w:szCs w:val="27"/>
            <w:lang w:eastAsia="en-GB"/>
          </w:rPr>
          <w:t xml:space="preserve">Only one subject from a combination of </w:t>
        </w:r>
        <w:r w:rsidRPr="007705E3" w:rsidDel="00017922">
          <w:rPr>
            <w:rFonts w:ascii="&amp;quot" w:eastAsia="Times New Roman" w:hAnsi="&amp;quot" w:cs="Times New Roman"/>
            <w:b/>
            <w:bCs/>
            <w:color w:val="333333"/>
            <w:sz w:val="27"/>
            <w:szCs w:val="27"/>
            <w:lang w:eastAsia="en-GB"/>
          </w:rPr>
          <w:t>maths, further maths</w:t>
        </w:r>
        <w:r w:rsidRPr="007705E3" w:rsidDel="00017922">
          <w:rPr>
            <w:rFonts w:ascii="&amp;quot" w:eastAsia="Times New Roman" w:hAnsi="&amp;quot" w:cs="Times New Roman"/>
            <w:color w:val="333333"/>
            <w:sz w:val="27"/>
            <w:szCs w:val="27"/>
            <w:lang w:eastAsia="en-GB"/>
          </w:rPr>
          <w:t xml:space="preserve"> and </w:t>
        </w:r>
        <w:r w:rsidRPr="007705E3" w:rsidDel="00017922">
          <w:rPr>
            <w:rFonts w:ascii="&amp;quot" w:eastAsia="Times New Roman" w:hAnsi="&amp;quot" w:cs="Times New Roman"/>
            <w:b/>
            <w:bCs/>
            <w:color w:val="333333"/>
            <w:sz w:val="27"/>
            <w:szCs w:val="27"/>
            <w:lang w:eastAsia="en-GB"/>
          </w:rPr>
          <w:t>statistics</w:t>
        </w:r>
        <w:r w:rsidRPr="007705E3" w:rsidDel="00017922">
          <w:rPr>
            <w:rFonts w:ascii="&amp;quot" w:eastAsia="Times New Roman" w:hAnsi="&amp;quot" w:cs="Times New Roman"/>
            <w:color w:val="333333"/>
            <w:sz w:val="27"/>
            <w:szCs w:val="27"/>
            <w:lang w:eastAsia="en-GB"/>
          </w:rPr>
          <w:t xml:space="preserve"> will be considered within the three A Levels.</w:t>
        </w:r>
      </w:moveFrom>
    </w:p>
    <w:moveFromRangeEnd w:id="150"/>
    <w:p w14:paraId="64D9B833"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If you are not studying A Levels, please detail below the qualifications you are studying and the subject. For example, International Baccalaureate or Scottish Highers.</w:t>
      </w:r>
    </w:p>
    <w:p w14:paraId="0F7C5D90" w14:textId="77777777" w:rsidR="007705E3" w:rsidRPr="007705E3" w:rsidRDefault="004076DF" w:rsidP="007705E3">
      <w:pPr>
        <w:spacing w:after="0" w:line="240" w:lineRule="auto"/>
        <w:rPr>
          <w:rFonts w:ascii="&amp;quot" w:eastAsia="Times New Roman" w:hAnsi="&amp;quot" w:cs="Times New Roman"/>
          <w:color w:val="333333"/>
          <w:sz w:val="27"/>
          <w:szCs w:val="27"/>
          <w:lang w:eastAsia="en-GB"/>
        </w:rPr>
      </w:pPr>
      <w:r>
        <w:rPr>
          <w:rFonts w:ascii="&amp;quot" w:eastAsia="Times New Roman" w:hAnsi="&amp;quot" w:cs="Times New Roman"/>
          <w:noProof/>
          <w:color w:val="333333"/>
          <w:sz w:val="27"/>
          <w:szCs w:val="27"/>
          <w:lang w:eastAsia="en-GB"/>
        </w:rPr>
        <w:pict w14:anchorId="243216F0">
          <v:shape id="_x0000_i1053" type="#_x0000_t75" alt="" style="width:136.9pt;height:58.8pt;mso-width-percent:0;mso-height-percent:0;mso-width-percent:0;mso-height-percent:0">
            <v:imagedata r:id="rId10" o:title=""/>
          </v:shape>
        </w:pict>
      </w:r>
      <w:r w:rsidR="007705E3" w:rsidRPr="007705E3">
        <w:rPr>
          <w:rFonts w:ascii="&amp;quot" w:eastAsia="Times New Roman" w:hAnsi="&amp;quot" w:cs="Times New Roman"/>
          <w:color w:val="333333"/>
          <w:sz w:val="27"/>
          <w:szCs w:val="27"/>
          <w:lang w:eastAsia="en-GB"/>
        </w:rPr>
        <w:br/>
      </w:r>
    </w:p>
    <w:p w14:paraId="311E1968"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b/>
          <w:bCs/>
          <w:color w:val="333333"/>
          <w:sz w:val="27"/>
          <w:szCs w:val="27"/>
          <w:lang w:eastAsia="en-GB"/>
        </w:rPr>
        <w:t>GCSEs</w:t>
      </w:r>
    </w:p>
    <w:p w14:paraId="6AC1782E"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You must hold the following GCSEs</w:t>
      </w:r>
    </w:p>
    <w:p w14:paraId="1B2C6EE7"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5 subjects at grade A/7 with a minimum of grade B/6 in </w:t>
      </w:r>
      <w:ins w:id="152" w:author="Nikki Slack" w:date="2020-02-05T10:00:00Z">
        <w:r w:rsidR="00017922">
          <w:rPr>
            <w:rFonts w:ascii="&amp;quot" w:eastAsia="Times New Roman" w:hAnsi="&amp;quot" w:cs="Times New Roman"/>
            <w:b/>
            <w:bCs/>
            <w:color w:val="333333"/>
            <w:sz w:val="27"/>
            <w:szCs w:val="27"/>
            <w:lang w:eastAsia="en-GB"/>
          </w:rPr>
          <w:t>M</w:t>
        </w:r>
      </w:ins>
      <w:del w:id="153" w:author="Nikki Slack" w:date="2020-02-05T10:00:00Z">
        <w:r w:rsidRPr="007705E3" w:rsidDel="00017922">
          <w:rPr>
            <w:rFonts w:ascii="&amp;quot" w:eastAsia="Times New Roman" w:hAnsi="&amp;quot" w:cs="Times New Roman"/>
            <w:b/>
            <w:bCs/>
            <w:color w:val="333333"/>
            <w:sz w:val="27"/>
            <w:szCs w:val="27"/>
            <w:lang w:eastAsia="en-GB"/>
          </w:rPr>
          <w:delText>m</w:delText>
        </w:r>
      </w:del>
      <w:r w:rsidRPr="007705E3">
        <w:rPr>
          <w:rFonts w:ascii="&amp;quot" w:eastAsia="Times New Roman" w:hAnsi="&amp;quot" w:cs="Times New Roman"/>
          <w:b/>
          <w:bCs/>
          <w:color w:val="333333"/>
          <w:sz w:val="27"/>
          <w:szCs w:val="27"/>
          <w:lang w:eastAsia="en-GB"/>
        </w:rPr>
        <w:t xml:space="preserve">aths, </w:t>
      </w:r>
      <w:ins w:id="154" w:author="Nikki Slack" w:date="2020-02-05T10:00:00Z">
        <w:r w:rsidR="00017922">
          <w:rPr>
            <w:rFonts w:ascii="&amp;quot" w:eastAsia="Times New Roman" w:hAnsi="&amp;quot" w:cs="Times New Roman"/>
            <w:b/>
            <w:bCs/>
            <w:color w:val="333333"/>
            <w:sz w:val="27"/>
            <w:szCs w:val="27"/>
            <w:lang w:eastAsia="en-GB"/>
          </w:rPr>
          <w:t>E</w:t>
        </w:r>
      </w:ins>
      <w:del w:id="155" w:author="Nikki Slack" w:date="2020-02-05T10:00:00Z">
        <w:r w:rsidRPr="007705E3" w:rsidDel="00017922">
          <w:rPr>
            <w:rFonts w:ascii="&amp;quot" w:eastAsia="Times New Roman" w:hAnsi="&amp;quot" w:cs="Times New Roman"/>
            <w:b/>
            <w:bCs/>
            <w:color w:val="333333"/>
            <w:sz w:val="27"/>
            <w:szCs w:val="27"/>
            <w:lang w:eastAsia="en-GB"/>
          </w:rPr>
          <w:delText>e</w:delText>
        </w:r>
      </w:del>
      <w:r w:rsidRPr="007705E3">
        <w:rPr>
          <w:rFonts w:ascii="&amp;quot" w:eastAsia="Times New Roman" w:hAnsi="&amp;quot" w:cs="Times New Roman"/>
          <w:b/>
          <w:bCs/>
          <w:color w:val="333333"/>
          <w:sz w:val="27"/>
          <w:szCs w:val="27"/>
          <w:lang w:eastAsia="en-GB"/>
        </w:rPr>
        <w:t xml:space="preserve">nglish </w:t>
      </w:r>
      <w:ins w:id="156" w:author="Nikki Slack" w:date="2020-02-05T10:00:00Z">
        <w:r w:rsidR="00017922">
          <w:rPr>
            <w:rFonts w:ascii="&amp;quot" w:eastAsia="Times New Roman" w:hAnsi="&amp;quot" w:cs="Times New Roman"/>
            <w:b/>
            <w:bCs/>
            <w:color w:val="333333"/>
            <w:sz w:val="27"/>
            <w:szCs w:val="27"/>
            <w:lang w:eastAsia="en-GB"/>
          </w:rPr>
          <w:t>L</w:t>
        </w:r>
      </w:ins>
      <w:del w:id="157" w:author="Nikki Slack" w:date="2020-02-05T10:00:00Z">
        <w:r w:rsidRPr="007705E3" w:rsidDel="00017922">
          <w:rPr>
            <w:rFonts w:ascii="&amp;quot" w:eastAsia="Times New Roman" w:hAnsi="&amp;quot" w:cs="Times New Roman"/>
            <w:b/>
            <w:bCs/>
            <w:color w:val="333333"/>
            <w:sz w:val="27"/>
            <w:szCs w:val="27"/>
            <w:lang w:eastAsia="en-GB"/>
          </w:rPr>
          <w:delText>l</w:delText>
        </w:r>
      </w:del>
      <w:r w:rsidRPr="007705E3">
        <w:rPr>
          <w:rFonts w:ascii="&amp;quot" w:eastAsia="Times New Roman" w:hAnsi="&amp;quot" w:cs="Times New Roman"/>
          <w:b/>
          <w:bCs/>
          <w:color w:val="333333"/>
          <w:sz w:val="27"/>
          <w:szCs w:val="27"/>
          <w:lang w:eastAsia="en-GB"/>
        </w:rPr>
        <w:t xml:space="preserve">anguage, </w:t>
      </w:r>
      <w:ins w:id="158" w:author="Nikki Slack" w:date="2020-02-05T10:00:00Z">
        <w:r w:rsidR="00017922">
          <w:rPr>
            <w:rFonts w:ascii="&amp;quot" w:eastAsia="Times New Roman" w:hAnsi="&amp;quot" w:cs="Times New Roman"/>
            <w:b/>
            <w:bCs/>
            <w:color w:val="333333"/>
            <w:sz w:val="27"/>
            <w:szCs w:val="27"/>
            <w:lang w:eastAsia="en-GB"/>
          </w:rPr>
          <w:t>B</w:t>
        </w:r>
      </w:ins>
      <w:del w:id="159" w:author="Nikki Slack" w:date="2020-02-05T10:00:00Z">
        <w:r w:rsidRPr="007705E3" w:rsidDel="00017922">
          <w:rPr>
            <w:rFonts w:ascii="&amp;quot" w:eastAsia="Times New Roman" w:hAnsi="&amp;quot" w:cs="Times New Roman"/>
            <w:b/>
            <w:bCs/>
            <w:color w:val="333333"/>
            <w:sz w:val="27"/>
            <w:szCs w:val="27"/>
            <w:lang w:eastAsia="en-GB"/>
          </w:rPr>
          <w:delText>b</w:delText>
        </w:r>
      </w:del>
      <w:r w:rsidRPr="007705E3">
        <w:rPr>
          <w:rFonts w:ascii="&amp;quot" w:eastAsia="Times New Roman" w:hAnsi="&amp;quot" w:cs="Times New Roman"/>
          <w:b/>
          <w:bCs/>
          <w:color w:val="333333"/>
          <w:sz w:val="27"/>
          <w:szCs w:val="27"/>
          <w:lang w:eastAsia="en-GB"/>
        </w:rPr>
        <w:t xml:space="preserve">iology, </w:t>
      </w:r>
      <w:ins w:id="160" w:author="Nikki Slack" w:date="2020-02-05T10:00:00Z">
        <w:r w:rsidR="00017922">
          <w:rPr>
            <w:rFonts w:ascii="&amp;quot" w:eastAsia="Times New Roman" w:hAnsi="&amp;quot" w:cs="Times New Roman"/>
            <w:b/>
            <w:bCs/>
            <w:color w:val="333333"/>
            <w:sz w:val="27"/>
            <w:szCs w:val="27"/>
            <w:lang w:eastAsia="en-GB"/>
          </w:rPr>
          <w:t>C</w:t>
        </w:r>
      </w:ins>
      <w:del w:id="161" w:author="Nikki Slack" w:date="2020-02-05T10:00:00Z">
        <w:r w:rsidRPr="007705E3" w:rsidDel="00017922">
          <w:rPr>
            <w:rFonts w:ascii="&amp;quot" w:eastAsia="Times New Roman" w:hAnsi="&amp;quot" w:cs="Times New Roman"/>
            <w:b/>
            <w:bCs/>
            <w:color w:val="333333"/>
            <w:sz w:val="27"/>
            <w:szCs w:val="27"/>
            <w:lang w:eastAsia="en-GB"/>
          </w:rPr>
          <w:delText>c</w:delText>
        </w:r>
      </w:del>
      <w:r w:rsidRPr="007705E3">
        <w:rPr>
          <w:rFonts w:ascii="&amp;quot" w:eastAsia="Times New Roman" w:hAnsi="&amp;quot" w:cs="Times New Roman"/>
          <w:b/>
          <w:bCs/>
          <w:color w:val="333333"/>
          <w:sz w:val="27"/>
          <w:szCs w:val="27"/>
          <w:lang w:eastAsia="en-GB"/>
        </w:rPr>
        <w:t>hemistry</w:t>
      </w:r>
      <w:r w:rsidRPr="007705E3">
        <w:rPr>
          <w:rFonts w:ascii="&amp;quot" w:eastAsia="Times New Roman" w:hAnsi="&amp;quot" w:cs="Times New Roman"/>
          <w:color w:val="333333"/>
          <w:sz w:val="27"/>
          <w:szCs w:val="27"/>
          <w:lang w:eastAsia="en-GB"/>
        </w:rPr>
        <w:t xml:space="preserve"> and</w:t>
      </w:r>
      <w:ins w:id="162" w:author="Nikki Slack" w:date="2020-02-05T10:00:00Z">
        <w:del w:id="163" w:author="Microsoft Office User" w:date="2020-02-07T11:44:00Z">
          <w:r w:rsidR="00017922" w:rsidDel="00C97318">
            <w:rPr>
              <w:rFonts w:ascii="&amp;quot" w:eastAsia="Times New Roman" w:hAnsi="&amp;quot" w:cs="Times New Roman"/>
              <w:color w:val="333333"/>
              <w:sz w:val="27"/>
              <w:szCs w:val="27"/>
              <w:lang w:eastAsia="en-GB"/>
            </w:rPr>
            <w:delText>,</w:delText>
          </w:r>
        </w:del>
      </w:ins>
      <w:del w:id="164" w:author="Nikki Slack" w:date="2020-02-05T10:00:00Z">
        <w:r w:rsidRPr="007705E3" w:rsidDel="00017922">
          <w:rPr>
            <w:rFonts w:ascii="&amp;quot" w:eastAsia="Times New Roman" w:hAnsi="&amp;quot" w:cs="Times New Roman"/>
            <w:color w:val="333333"/>
            <w:sz w:val="27"/>
            <w:szCs w:val="27"/>
            <w:lang w:eastAsia="en-GB"/>
          </w:rPr>
          <w:delText xml:space="preserve"> ,</w:delText>
        </w:r>
      </w:del>
      <w:ins w:id="165" w:author="Nikki Slack" w:date="2020-02-05T10:00:00Z">
        <w:r w:rsidR="00017922">
          <w:rPr>
            <w:rFonts w:ascii="&amp;quot" w:eastAsia="Times New Roman" w:hAnsi="&amp;quot" w:cs="Times New Roman"/>
            <w:color w:val="333333"/>
            <w:sz w:val="27"/>
            <w:szCs w:val="27"/>
            <w:lang w:eastAsia="en-GB"/>
          </w:rPr>
          <w:t xml:space="preserve"> </w:t>
        </w:r>
      </w:ins>
      <w:del w:id="166" w:author="Nikki Slack" w:date="2020-02-05T10:00:00Z">
        <w:r w:rsidRPr="007705E3" w:rsidDel="00017922">
          <w:rPr>
            <w:rFonts w:ascii="&amp;quot" w:eastAsia="Times New Roman" w:hAnsi="&amp;quot" w:cs="Times New Roman"/>
            <w:b/>
            <w:bCs/>
            <w:color w:val="333333"/>
            <w:sz w:val="27"/>
            <w:szCs w:val="27"/>
            <w:lang w:eastAsia="en-GB"/>
          </w:rPr>
          <w:delText>p</w:delText>
        </w:r>
      </w:del>
      <w:ins w:id="167" w:author="Nikki Slack" w:date="2020-02-05T10:00:00Z">
        <w:r w:rsidR="00017922">
          <w:rPr>
            <w:rFonts w:ascii="&amp;quot" w:eastAsia="Times New Roman" w:hAnsi="&amp;quot" w:cs="Times New Roman"/>
            <w:b/>
            <w:bCs/>
            <w:color w:val="333333"/>
            <w:sz w:val="27"/>
            <w:szCs w:val="27"/>
            <w:lang w:eastAsia="en-GB"/>
          </w:rPr>
          <w:t>P</w:t>
        </w:r>
      </w:ins>
      <w:r w:rsidRPr="007705E3">
        <w:rPr>
          <w:rFonts w:ascii="&amp;quot" w:eastAsia="Times New Roman" w:hAnsi="&amp;quot" w:cs="Times New Roman"/>
          <w:b/>
          <w:bCs/>
          <w:color w:val="333333"/>
          <w:sz w:val="27"/>
          <w:szCs w:val="27"/>
          <w:lang w:eastAsia="en-GB"/>
        </w:rPr>
        <w:t xml:space="preserve">hysics </w:t>
      </w:r>
      <w:r w:rsidRPr="007705E3">
        <w:rPr>
          <w:rFonts w:ascii="&amp;quot" w:eastAsia="Times New Roman" w:hAnsi="&amp;quot" w:cs="Times New Roman"/>
          <w:color w:val="333333"/>
          <w:sz w:val="27"/>
          <w:szCs w:val="27"/>
          <w:lang w:eastAsia="en-GB"/>
        </w:rPr>
        <w:t>(</w:t>
      </w:r>
      <w:ins w:id="168" w:author="Nikki Slack" w:date="2020-02-05T10:00:00Z">
        <w:r w:rsidR="00017922">
          <w:rPr>
            <w:rFonts w:ascii="&amp;quot" w:eastAsia="Times New Roman" w:hAnsi="&amp;quot" w:cs="Times New Roman"/>
            <w:b/>
            <w:bCs/>
            <w:color w:val="333333"/>
            <w:sz w:val="27"/>
            <w:szCs w:val="27"/>
            <w:lang w:eastAsia="en-GB"/>
          </w:rPr>
          <w:t>D</w:t>
        </w:r>
      </w:ins>
      <w:del w:id="169" w:author="Nikki Slack" w:date="2020-02-05T10:00:00Z">
        <w:r w:rsidRPr="007705E3" w:rsidDel="00017922">
          <w:rPr>
            <w:rFonts w:ascii="&amp;quot" w:eastAsia="Times New Roman" w:hAnsi="&amp;quot" w:cs="Times New Roman"/>
            <w:b/>
            <w:bCs/>
            <w:color w:val="333333"/>
            <w:sz w:val="27"/>
            <w:szCs w:val="27"/>
            <w:lang w:eastAsia="en-GB"/>
          </w:rPr>
          <w:delText>d</w:delText>
        </w:r>
      </w:del>
      <w:r w:rsidRPr="007705E3">
        <w:rPr>
          <w:rFonts w:ascii="&amp;quot" w:eastAsia="Times New Roman" w:hAnsi="&amp;quot" w:cs="Times New Roman"/>
          <w:b/>
          <w:bCs/>
          <w:color w:val="333333"/>
          <w:sz w:val="27"/>
          <w:szCs w:val="27"/>
          <w:lang w:eastAsia="en-GB"/>
        </w:rPr>
        <w:t xml:space="preserve">ual </w:t>
      </w:r>
      <w:ins w:id="170" w:author="Nikki Slack" w:date="2020-02-05T10:00:00Z">
        <w:r w:rsidR="00017922">
          <w:rPr>
            <w:rFonts w:ascii="&amp;quot" w:eastAsia="Times New Roman" w:hAnsi="&amp;quot" w:cs="Times New Roman"/>
            <w:b/>
            <w:bCs/>
            <w:color w:val="333333"/>
            <w:sz w:val="27"/>
            <w:szCs w:val="27"/>
            <w:lang w:eastAsia="en-GB"/>
          </w:rPr>
          <w:t>A</w:t>
        </w:r>
      </w:ins>
      <w:del w:id="171" w:author="Nikki Slack" w:date="2020-02-05T10:00:00Z">
        <w:r w:rsidRPr="007705E3" w:rsidDel="00017922">
          <w:rPr>
            <w:rFonts w:ascii="&amp;quot" w:eastAsia="Times New Roman" w:hAnsi="&amp;quot" w:cs="Times New Roman"/>
            <w:b/>
            <w:bCs/>
            <w:color w:val="333333"/>
            <w:sz w:val="27"/>
            <w:szCs w:val="27"/>
            <w:lang w:eastAsia="en-GB"/>
          </w:rPr>
          <w:delText>a</w:delText>
        </w:r>
      </w:del>
      <w:r w:rsidRPr="007705E3">
        <w:rPr>
          <w:rFonts w:ascii="&amp;quot" w:eastAsia="Times New Roman" w:hAnsi="&amp;quot" w:cs="Times New Roman"/>
          <w:b/>
          <w:bCs/>
          <w:color w:val="333333"/>
          <w:sz w:val="27"/>
          <w:szCs w:val="27"/>
          <w:lang w:eastAsia="en-GB"/>
        </w:rPr>
        <w:t xml:space="preserve">ward </w:t>
      </w:r>
      <w:ins w:id="172" w:author="Nikki Slack" w:date="2020-02-05T10:00:00Z">
        <w:r w:rsidR="00017922">
          <w:rPr>
            <w:rFonts w:ascii="&amp;quot" w:eastAsia="Times New Roman" w:hAnsi="&amp;quot" w:cs="Times New Roman"/>
            <w:b/>
            <w:bCs/>
            <w:color w:val="333333"/>
            <w:sz w:val="27"/>
            <w:szCs w:val="27"/>
            <w:lang w:eastAsia="en-GB"/>
          </w:rPr>
          <w:t>S</w:t>
        </w:r>
      </w:ins>
      <w:del w:id="173" w:author="Nikki Slack" w:date="2020-02-05T10:00:00Z">
        <w:r w:rsidRPr="007705E3" w:rsidDel="00017922">
          <w:rPr>
            <w:rFonts w:ascii="&amp;quot" w:eastAsia="Times New Roman" w:hAnsi="&amp;quot" w:cs="Times New Roman"/>
            <w:b/>
            <w:bCs/>
            <w:color w:val="333333"/>
            <w:sz w:val="27"/>
            <w:szCs w:val="27"/>
            <w:lang w:eastAsia="en-GB"/>
          </w:rPr>
          <w:delText>s</w:delText>
        </w:r>
      </w:del>
      <w:r w:rsidRPr="007705E3">
        <w:rPr>
          <w:rFonts w:ascii="&amp;quot" w:eastAsia="Times New Roman" w:hAnsi="&amp;quot" w:cs="Times New Roman"/>
          <w:b/>
          <w:bCs/>
          <w:color w:val="333333"/>
          <w:sz w:val="27"/>
          <w:szCs w:val="27"/>
          <w:lang w:eastAsia="en-GB"/>
        </w:rPr>
        <w:t>cience</w:t>
      </w:r>
      <w:r w:rsidRPr="007705E3">
        <w:rPr>
          <w:rFonts w:ascii="&amp;quot" w:eastAsia="Times New Roman" w:hAnsi="&amp;quot" w:cs="Times New Roman"/>
          <w:color w:val="333333"/>
          <w:sz w:val="27"/>
          <w:szCs w:val="27"/>
          <w:lang w:eastAsia="en-GB"/>
        </w:rPr>
        <w:t xml:space="preserve"> is accepted).</w:t>
      </w:r>
    </w:p>
    <w:p w14:paraId="12A766DE" w14:textId="162D815F"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Please detail below your GCSE </w:t>
      </w:r>
      <w:ins w:id="174" w:author="Microsoft Office User" w:date="2020-02-07T11:44:00Z">
        <w:r w:rsidR="00C97318">
          <w:rPr>
            <w:rFonts w:ascii="&amp;quot" w:eastAsia="Times New Roman" w:hAnsi="&amp;quot" w:cs="Times New Roman"/>
            <w:color w:val="333333"/>
            <w:sz w:val="27"/>
            <w:szCs w:val="27"/>
            <w:lang w:eastAsia="en-GB"/>
          </w:rPr>
          <w:t>s</w:t>
        </w:r>
      </w:ins>
      <w:del w:id="175" w:author="Microsoft Office User" w:date="2020-02-07T11:44:00Z">
        <w:r w:rsidRPr="007705E3" w:rsidDel="00C97318">
          <w:rPr>
            <w:rFonts w:ascii="&amp;quot" w:eastAsia="Times New Roman" w:hAnsi="&amp;quot" w:cs="Times New Roman"/>
            <w:color w:val="333333"/>
            <w:sz w:val="27"/>
            <w:szCs w:val="27"/>
            <w:lang w:eastAsia="en-GB"/>
          </w:rPr>
          <w:delText>S</w:delText>
        </w:r>
      </w:del>
      <w:r w:rsidRPr="007705E3">
        <w:rPr>
          <w:rFonts w:ascii="&amp;quot" w:eastAsia="Times New Roman" w:hAnsi="&amp;quot" w:cs="Times New Roman"/>
          <w:color w:val="333333"/>
          <w:sz w:val="27"/>
          <w:szCs w:val="27"/>
          <w:lang w:eastAsia="en-GB"/>
        </w:rPr>
        <w:t xml:space="preserve">ubjects and the grade you achieved: </w:t>
      </w:r>
    </w:p>
    <w:p w14:paraId="3B22090C"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Subject* </w:t>
      </w:r>
      <w:r w:rsidR="004076DF">
        <w:rPr>
          <w:rFonts w:ascii="&amp;quot" w:eastAsia="Times New Roman" w:hAnsi="&amp;quot" w:cs="Times New Roman"/>
          <w:noProof/>
          <w:color w:val="333333"/>
          <w:sz w:val="27"/>
          <w:szCs w:val="27"/>
          <w:lang w:eastAsia="en-GB"/>
        </w:rPr>
        <w:pict w14:anchorId="5B00F1F6">
          <v:shape id="_x0000_i1054" type="#_x0000_t75" alt="" style="width:1in;height:18.25pt;mso-width-percent:0;mso-height-percent:0;mso-width-percent:0;mso-height-percent:0">
            <v:imagedata r:id="rId7" o:title=""/>
          </v:shape>
        </w:pict>
      </w:r>
    </w:p>
    <w:p w14:paraId="23C1E641"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Grade* </w:t>
      </w:r>
      <w:r w:rsidR="004076DF">
        <w:rPr>
          <w:rFonts w:ascii="&amp;quot" w:eastAsia="Times New Roman" w:hAnsi="&amp;quot" w:cs="Times New Roman"/>
          <w:noProof/>
          <w:color w:val="333333"/>
          <w:sz w:val="27"/>
          <w:szCs w:val="27"/>
          <w:lang w:eastAsia="en-GB"/>
        </w:rPr>
        <w:pict w14:anchorId="6F746F09">
          <v:shape id="_x0000_i1055" type="#_x0000_t75" alt="" style="width:1in;height:18.25pt;mso-width-percent:0;mso-height-percent:0;mso-width-percent:0;mso-height-percent:0">
            <v:imagedata r:id="rId7" o:title=""/>
          </v:shape>
        </w:pict>
      </w:r>
    </w:p>
    <w:p w14:paraId="60AB1DBC"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Subject* </w:t>
      </w:r>
      <w:r w:rsidR="004076DF">
        <w:rPr>
          <w:rFonts w:ascii="&amp;quot" w:eastAsia="Times New Roman" w:hAnsi="&amp;quot" w:cs="Times New Roman"/>
          <w:noProof/>
          <w:color w:val="333333"/>
          <w:sz w:val="27"/>
          <w:szCs w:val="27"/>
          <w:lang w:eastAsia="en-GB"/>
        </w:rPr>
        <w:pict w14:anchorId="13DBFFD5">
          <v:shape id="_x0000_i1056" type="#_x0000_t75" alt="" style="width:1in;height:18.25pt;mso-width-percent:0;mso-height-percent:0;mso-width-percent:0;mso-height-percent:0">
            <v:imagedata r:id="rId7" o:title=""/>
          </v:shape>
        </w:pict>
      </w:r>
    </w:p>
    <w:p w14:paraId="1FA09223"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Grade* </w:t>
      </w:r>
      <w:r w:rsidR="004076DF">
        <w:rPr>
          <w:rFonts w:ascii="&amp;quot" w:eastAsia="Times New Roman" w:hAnsi="&amp;quot" w:cs="Times New Roman"/>
          <w:noProof/>
          <w:color w:val="333333"/>
          <w:sz w:val="27"/>
          <w:szCs w:val="27"/>
          <w:lang w:eastAsia="en-GB"/>
        </w:rPr>
        <w:pict w14:anchorId="3C037C2B">
          <v:shape id="_x0000_i1057" type="#_x0000_t75" alt="" style="width:1in;height:18.25pt;mso-width-percent:0;mso-height-percent:0;mso-width-percent:0;mso-height-percent:0">
            <v:imagedata r:id="rId7" o:title=""/>
          </v:shape>
        </w:pict>
      </w:r>
    </w:p>
    <w:p w14:paraId="6E12FE36"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Subject* </w:t>
      </w:r>
      <w:r w:rsidR="004076DF">
        <w:rPr>
          <w:rFonts w:ascii="&amp;quot" w:eastAsia="Times New Roman" w:hAnsi="&amp;quot" w:cs="Times New Roman"/>
          <w:noProof/>
          <w:color w:val="333333"/>
          <w:sz w:val="27"/>
          <w:szCs w:val="27"/>
          <w:lang w:eastAsia="en-GB"/>
        </w:rPr>
        <w:pict w14:anchorId="3B1DDE11">
          <v:shape id="_x0000_i1058" type="#_x0000_t75" alt="" style="width:1in;height:18.25pt;mso-width-percent:0;mso-height-percent:0;mso-width-percent:0;mso-height-percent:0">
            <v:imagedata r:id="rId7" o:title=""/>
          </v:shape>
        </w:pict>
      </w:r>
    </w:p>
    <w:p w14:paraId="69AF51FB"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Grade* </w:t>
      </w:r>
      <w:r w:rsidR="004076DF">
        <w:rPr>
          <w:rFonts w:ascii="&amp;quot" w:eastAsia="Times New Roman" w:hAnsi="&amp;quot" w:cs="Times New Roman"/>
          <w:noProof/>
          <w:color w:val="333333"/>
          <w:sz w:val="27"/>
          <w:szCs w:val="27"/>
          <w:lang w:eastAsia="en-GB"/>
        </w:rPr>
        <w:pict w14:anchorId="37BCBF4E">
          <v:shape id="_x0000_i1059" type="#_x0000_t75" alt="" style="width:1in;height:18.25pt;mso-width-percent:0;mso-height-percent:0;mso-width-percent:0;mso-height-percent:0">
            <v:imagedata r:id="rId7" o:title=""/>
          </v:shape>
        </w:pict>
      </w:r>
    </w:p>
    <w:p w14:paraId="05E8E779"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Subject* </w:t>
      </w:r>
      <w:r w:rsidR="004076DF">
        <w:rPr>
          <w:rFonts w:ascii="&amp;quot" w:eastAsia="Times New Roman" w:hAnsi="&amp;quot" w:cs="Times New Roman"/>
          <w:noProof/>
          <w:color w:val="333333"/>
          <w:sz w:val="27"/>
          <w:szCs w:val="27"/>
          <w:lang w:eastAsia="en-GB"/>
        </w:rPr>
        <w:pict w14:anchorId="24BB07E5">
          <v:shape id="_x0000_i1060" type="#_x0000_t75" alt="" style="width:1in;height:18.25pt;mso-width-percent:0;mso-height-percent:0;mso-width-percent:0;mso-height-percent:0">
            <v:imagedata r:id="rId7" o:title=""/>
          </v:shape>
        </w:pict>
      </w:r>
    </w:p>
    <w:p w14:paraId="5304C5E7"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Grade* </w:t>
      </w:r>
      <w:r w:rsidR="004076DF">
        <w:rPr>
          <w:rFonts w:ascii="&amp;quot" w:eastAsia="Times New Roman" w:hAnsi="&amp;quot" w:cs="Times New Roman"/>
          <w:noProof/>
          <w:color w:val="333333"/>
          <w:sz w:val="27"/>
          <w:szCs w:val="27"/>
          <w:lang w:eastAsia="en-GB"/>
        </w:rPr>
        <w:pict w14:anchorId="29821BA4">
          <v:shape id="_x0000_i1061" type="#_x0000_t75" alt="" style="width:1in;height:18.25pt;mso-width-percent:0;mso-height-percent:0;mso-width-percent:0;mso-height-percent:0">
            <v:imagedata r:id="rId7" o:title=""/>
          </v:shape>
        </w:pict>
      </w:r>
    </w:p>
    <w:p w14:paraId="79290A8D"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Subject* </w:t>
      </w:r>
      <w:r w:rsidR="004076DF">
        <w:rPr>
          <w:rFonts w:ascii="&amp;quot" w:eastAsia="Times New Roman" w:hAnsi="&amp;quot" w:cs="Times New Roman"/>
          <w:noProof/>
          <w:color w:val="333333"/>
          <w:sz w:val="27"/>
          <w:szCs w:val="27"/>
          <w:lang w:eastAsia="en-GB"/>
        </w:rPr>
        <w:pict w14:anchorId="5BF0EC4E">
          <v:shape id="_x0000_i1062" type="#_x0000_t75" alt="" style="width:1in;height:18.25pt;mso-width-percent:0;mso-height-percent:0;mso-width-percent:0;mso-height-percent:0">
            <v:imagedata r:id="rId7" o:title=""/>
          </v:shape>
        </w:pict>
      </w:r>
    </w:p>
    <w:p w14:paraId="3686C90C"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Grade* </w:t>
      </w:r>
      <w:r w:rsidR="004076DF">
        <w:rPr>
          <w:rFonts w:ascii="&amp;quot" w:eastAsia="Times New Roman" w:hAnsi="&amp;quot" w:cs="Times New Roman"/>
          <w:noProof/>
          <w:color w:val="333333"/>
          <w:sz w:val="27"/>
          <w:szCs w:val="27"/>
          <w:lang w:eastAsia="en-GB"/>
        </w:rPr>
        <w:pict w14:anchorId="3BA3AB54">
          <v:shape id="_x0000_i1063" type="#_x0000_t75" alt="" style="width:1in;height:18.25pt;mso-width-percent:0;mso-height-percent:0;mso-width-percent:0;mso-height-percent:0">
            <v:imagedata r:id="rId7" o:title=""/>
          </v:shape>
        </w:pict>
      </w:r>
    </w:p>
    <w:p w14:paraId="6BDB94B8"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Subject </w:t>
      </w:r>
      <w:r w:rsidR="004076DF">
        <w:rPr>
          <w:rFonts w:ascii="&amp;quot" w:eastAsia="Times New Roman" w:hAnsi="&amp;quot" w:cs="Times New Roman"/>
          <w:noProof/>
          <w:color w:val="333333"/>
          <w:sz w:val="27"/>
          <w:szCs w:val="27"/>
          <w:lang w:eastAsia="en-GB"/>
        </w:rPr>
        <w:pict w14:anchorId="1B777CD8">
          <v:shape id="_x0000_i1064" type="#_x0000_t75" alt="" style="width:1in;height:18.25pt;mso-width-percent:0;mso-height-percent:0;mso-width-percent:0;mso-height-percent:0">
            <v:imagedata r:id="rId7" o:title=""/>
          </v:shape>
        </w:pict>
      </w:r>
    </w:p>
    <w:p w14:paraId="61E53BFF"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Grade </w:t>
      </w:r>
      <w:r w:rsidR="004076DF">
        <w:rPr>
          <w:rFonts w:ascii="&amp;quot" w:eastAsia="Times New Roman" w:hAnsi="&amp;quot" w:cs="Times New Roman"/>
          <w:noProof/>
          <w:color w:val="333333"/>
          <w:sz w:val="27"/>
          <w:szCs w:val="27"/>
          <w:lang w:eastAsia="en-GB"/>
        </w:rPr>
        <w:pict w14:anchorId="08B881E1">
          <v:shape id="_x0000_i1065" type="#_x0000_t75" alt="" style="width:1in;height:18.25pt;mso-width-percent:0;mso-height-percent:0;mso-width-percent:0;mso-height-percent:0">
            <v:imagedata r:id="rId7" o:title=""/>
          </v:shape>
        </w:pict>
      </w:r>
    </w:p>
    <w:p w14:paraId="323B87DE"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Subject </w:t>
      </w:r>
      <w:r w:rsidR="004076DF">
        <w:rPr>
          <w:rFonts w:ascii="&amp;quot" w:eastAsia="Times New Roman" w:hAnsi="&amp;quot" w:cs="Times New Roman"/>
          <w:noProof/>
          <w:color w:val="333333"/>
          <w:sz w:val="27"/>
          <w:szCs w:val="27"/>
          <w:lang w:eastAsia="en-GB"/>
        </w:rPr>
        <w:pict w14:anchorId="7DAC4A7D">
          <v:shape id="_x0000_i1066" type="#_x0000_t75" alt="" style="width:1in;height:18.25pt;mso-width-percent:0;mso-height-percent:0;mso-width-percent:0;mso-height-percent:0">
            <v:imagedata r:id="rId7" o:title=""/>
          </v:shape>
        </w:pict>
      </w:r>
    </w:p>
    <w:p w14:paraId="30D82E82"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Grade </w:t>
      </w:r>
      <w:r w:rsidR="004076DF">
        <w:rPr>
          <w:rFonts w:ascii="&amp;quot" w:eastAsia="Times New Roman" w:hAnsi="&amp;quot" w:cs="Times New Roman"/>
          <w:noProof/>
          <w:color w:val="333333"/>
          <w:sz w:val="27"/>
          <w:szCs w:val="27"/>
          <w:lang w:eastAsia="en-GB"/>
        </w:rPr>
        <w:pict w14:anchorId="1FEFA577">
          <v:shape id="_x0000_i1067" type="#_x0000_t75" alt="" style="width:1in;height:18.25pt;mso-width-percent:0;mso-height-percent:0;mso-width-percent:0;mso-height-percent:0">
            <v:imagedata r:id="rId7" o:title=""/>
          </v:shape>
        </w:pict>
      </w:r>
    </w:p>
    <w:p w14:paraId="707D096A"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Subject </w:t>
      </w:r>
      <w:r w:rsidR="004076DF">
        <w:rPr>
          <w:rFonts w:ascii="&amp;quot" w:eastAsia="Times New Roman" w:hAnsi="&amp;quot" w:cs="Times New Roman"/>
          <w:noProof/>
          <w:color w:val="333333"/>
          <w:sz w:val="27"/>
          <w:szCs w:val="27"/>
          <w:lang w:eastAsia="en-GB"/>
        </w:rPr>
        <w:pict w14:anchorId="3C3BDA3A">
          <v:shape id="_x0000_i1068" type="#_x0000_t75" alt="" style="width:1in;height:18.25pt;mso-width-percent:0;mso-height-percent:0;mso-width-percent:0;mso-height-percent:0">
            <v:imagedata r:id="rId7" o:title=""/>
          </v:shape>
        </w:pict>
      </w:r>
    </w:p>
    <w:p w14:paraId="07DF1FB2"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Grade </w:t>
      </w:r>
      <w:r w:rsidR="004076DF">
        <w:rPr>
          <w:rFonts w:ascii="&amp;quot" w:eastAsia="Times New Roman" w:hAnsi="&amp;quot" w:cs="Times New Roman"/>
          <w:noProof/>
          <w:color w:val="333333"/>
          <w:sz w:val="27"/>
          <w:szCs w:val="27"/>
          <w:lang w:eastAsia="en-GB"/>
        </w:rPr>
        <w:pict w14:anchorId="2C13B8C7">
          <v:shape id="_x0000_i1069" type="#_x0000_t75" alt="" style="width:1in;height:18.25pt;mso-width-percent:0;mso-height-percent:0;mso-width-percent:0;mso-height-percent:0">
            <v:imagedata r:id="rId7" o:title=""/>
          </v:shape>
        </w:pict>
      </w:r>
    </w:p>
    <w:p w14:paraId="15CFB0A1"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Subject </w:t>
      </w:r>
      <w:r w:rsidR="004076DF">
        <w:rPr>
          <w:rFonts w:ascii="&amp;quot" w:eastAsia="Times New Roman" w:hAnsi="&amp;quot" w:cs="Times New Roman"/>
          <w:noProof/>
          <w:color w:val="333333"/>
          <w:sz w:val="27"/>
          <w:szCs w:val="27"/>
          <w:lang w:eastAsia="en-GB"/>
        </w:rPr>
        <w:pict w14:anchorId="0EB5EB2F">
          <v:shape id="_x0000_i1070" type="#_x0000_t75" alt="" style="width:1in;height:18.25pt;mso-width-percent:0;mso-height-percent:0;mso-width-percent:0;mso-height-percent:0">
            <v:imagedata r:id="rId7" o:title=""/>
          </v:shape>
        </w:pict>
      </w:r>
    </w:p>
    <w:p w14:paraId="5BB7D678"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Grade </w:t>
      </w:r>
      <w:r w:rsidR="004076DF">
        <w:rPr>
          <w:rFonts w:ascii="&amp;quot" w:eastAsia="Times New Roman" w:hAnsi="&amp;quot" w:cs="Times New Roman"/>
          <w:noProof/>
          <w:color w:val="333333"/>
          <w:sz w:val="27"/>
          <w:szCs w:val="27"/>
          <w:lang w:eastAsia="en-GB"/>
        </w:rPr>
        <w:pict w14:anchorId="7246B09F">
          <v:shape id="_x0000_i1071" type="#_x0000_t75" alt="" style="width:1in;height:18.25pt;mso-width-percent:0;mso-height-percent:0;mso-width-percent:0;mso-height-percent:0">
            <v:imagedata r:id="rId7" o:title=""/>
          </v:shape>
        </w:pict>
      </w:r>
    </w:p>
    <w:p w14:paraId="36ABAC76"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Subject </w:t>
      </w:r>
      <w:r w:rsidR="004076DF">
        <w:rPr>
          <w:rFonts w:ascii="&amp;quot" w:eastAsia="Times New Roman" w:hAnsi="&amp;quot" w:cs="Times New Roman"/>
          <w:noProof/>
          <w:color w:val="333333"/>
          <w:sz w:val="27"/>
          <w:szCs w:val="27"/>
          <w:lang w:eastAsia="en-GB"/>
        </w:rPr>
        <w:pict w14:anchorId="199EE354">
          <v:shape id="_x0000_i1072" type="#_x0000_t75" alt="" style="width:1in;height:18.25pt;mso-width-percent:0;mso-height-percent:0;mso-width-percent:0;mso-height-percent:0">
            <v:imagedata r:id="rId7" o:title=""/>
          </v:shape>
        </w:pict>
      </w:r>
    </w:p>
    <w:p w14:paraId="7303EFCC"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Grade </w:t>
      </w:r>
      <w:r w:rsidR="004076DF">
        <w:rPr>
          <w:rFonts w:ascii="&amp;quot" w:eastAsia="Times New Roman" w:hAnsi="&amp;quot" w:cs="Times New Roman"/>
          <w:noProof/>
          <w:color w:val="333333"/>
          <w:sz w:val="27"/>
          <w:szCs w:val="27"/>
          <w:lang w:eastAsia="en-GB"/>
        </w:rPr>
        <w:pict w14:anchorId="00A8C2A2">
          <v:shape id="_x0000_i1073" type="#_x0000_t75" alt="" style="width:1in;height:18.25pt;mso-width-percent:0;mso-height-percent:0;mso-width-percent:0;mso-height-percent:0">
            <v:imagedata r:id="rId7" o:title=""/>
          </v:shape>
        </w:pict>
      </w:r>
    </w:p>
    <w:p w14:paraId="79136981"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Subject </w:t>
      </w:r>
      <w:r w:rsidR="004076DF">
        <w:rPr>
          <w:rFonts w:ascii="&amp;quot" w:eastAsia="Times New Roman" w:hAnsi="&amp;quot" w:cs="Times New Roman"/>
          <w:noProof/>
          <w:color w:val="333333"/>
          <w:sz w:val="27"/>
          <w:szCs w:val="27"/>
          <w:lang w:eastAsia="en-GB"/>
        </w:rPr>
        <w:pict w14:anchorId="1B74C231">
          <v:shape id="_x0000_i1074" type="#_x0000_t75" alt="" style="width:1in;height:18.25pt;mso-width-percent:0;mso-height-percent:0;mso-width-percent:0;mso-height-percent:0">
            <v:imagedata r:id="rId7" o:title=""/>
          </v:shape>
        </w:pict>
      </w:r>
    </w:p>
    <w:p w14:paraId="78C37890"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Grade </w:t>
      </w:r>
      <w:r w:rsidR="004076DF">
        <w:rPr>
          <w:rFonts w:ascii="&amp;quot" w:eastAsia="Times New Roman" w:hAnsi="&amp;quot" w:cs="Times New Roman"/>
          <w:noProof/>
          <w:color w:val="333333"/>
          <w:sz w:val="27"/>
          <w:szCs w:val="27"/>
          <w:lang w:eastAsia="en-GB"/>
        </w:rPr>
        <w:pict w14:anchorId="524D908C">
          <v:shape id="_x0000_i1075" type="#_x0000_t75" alt="" style="width:1in;height:18.25pt;mso-width-percent:0;mso-height-percent:0;mso-width-percent:0;mso-height-percent:0">
            <v:imagedata r:id="rId7" o:title=""/>
          </v:shape>
        </w:pict>
      </w:r>
    </w:p>
    <w:p w14:paraId="7DF53281"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Subject </w:t>
      </w:r>
      <w:r w:rsidR="004076DF">
        <w:rPr>
          <w:rFonts w:ascii="&amp;quot" w:eastAsia="Times New Roman" w:hAnsi="&amp;quot" w:cs="Times New Roman"/>
          <w:noProof/>
          <w:color w:val="333333"/>
          <w:sz w:val="27"/>
          <w:szCs w:val="27"/>
          <w:lang w:eastAsia="en-GB"/>
        </w:rPr>
        <w:pict w14:anchorId="5A043B30">
          <v:shape id="_x0000_i1076" type="#_x0000_t75" alt="" style="width:1in;height:18.25pt;mso-width-percent:0;mso-height-percent:0;mso-width-percent:0;mso-height-percent:0">
            <v:imagedata r:id="rId7" o:title=""/>
          </v:shape>
        </w:pict>
      </w:r>
    </w:p>
    <w:p w14:paraId="429F8B5B"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Grade </w:t>
      </w:r>
      <w:r w:rsidR="004076DF">
        <w:rPr>
          <w:rFonts w:ascii="&amp;quot" w:eastAsia="Times New Roman" w:hAnsi="&amp;quot" w:cs="Times New Roman"/>
          <w:noProof/>
          <w:color w:val="333333"/>
          <w:sz w:val="27"/>
          <w:szCs w:val="27"/>
          <w:lang w:eastAsia="en-GB"/>
        </w:rPr>
        <w:pict w14:anchorId="0B606D75">
          <v:shape id="_x0000_i1077" type="#_x0000_t75" alt="" style="width:1in;height:18.25pt;mso-width-percent:0;mso-height-percent:0;mso-width-percent:0;mso-height-percent:0">
            <v:imagedata r:id="rId7" o:title=""/>
          </v:shape>
        </w:pict>
      </w:r>
    </w:p>
    <w:p w14:paraId="7DB1EBB6"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Subject </w:t>
      </w:r>
      <w:r w:rsidR="004076DF">
        <w:rPr>
          <w:rFonts w:ascii="&amp;quot" w:eastAsia="Times New Roman" w:hAnsi="&amp;quot" w:cs="Times New Roman"/>
          <w:noProof/>
          <w:color w:val="333333"/>
          <w:sz w:val="27"/>
          <w:szCs w:val="27"/>
          <w:lang w:eastAsia="en-GB"/>
        </w:rPr>
        <w:pict w14:anchorId="4B2E98CD">
          <v:shape id="_x0000_i1078" type="#_x0000_t75" alt="" style="width:1in;height:18.25pt;mso-width-percent:0;mso-height-percent:0;mso-width-percent:0;mso-height-percent:0">
            <v:imagedata r:id="rId7" o:title=""/>
          </v:shape>
        </w:pict>
      </w:r>
    </w:p>
    <w:p w14:paraId="2DAC942A"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Grade </w:t>
      </w:r>
      <w:r w:rsidR="004076DF">
        <w:rPr>
          <w:rFonts w:ascii="&amp;quot" w:eastAsia="Times New Roman" w:hAnsi="&amp;quot" w:cs="Times New Roman"/>
          <w:noProof/>
          <w:color w:val="333333"/>
          <w:sz w:val="27"/>
          <w:szCs w:val="27"/>
          <w:lang w:eastAsia="en-GB"/>
        </w:rPr>
        <w:pict w14:anchorId="4C2367A1">
          <v:shape id="_x0000_i1079" type="#_x0000_t75" alt="" style="width:1in;height:18.25pt;mso-width-percent:0;mso-height-percent:0;mso-width-percent:0;mso-height-percent:0">
            <v:imagedata r:id="rId7" o:title=""/>
          </v:shape>
        </w:pict>
      </w:r>
    </w:p>
    <w:p w14:paraId="50BCCA3A"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br/>
      </w:r>
    </w:p>
    <w:p w14:paraId="75A6EB08" w14:textId="77777777" w:rsidR="00A1187B" w:rsidRDefault="00A1187B" w:rsidP="007705E3">
      <w:pPr>
        <w:spacing w:after="203" w:line="240" w:lineRule="auto"/>
        <w:rPr>
          <w:ins w:id="176" w:author="Nikki Slack" w:date="2020-02-05T10:01:00Z"/>
          <w:rFonts w:ascii="&amp;quot" w:eastAsia="Times New Roman" w:hAnsi="&amp;quot" w:cs="Times New Roman"/>
          <w:color w:val="333333"/>
          <w:sz w:val="27"/>
          <w:szCs w:val="27"/>
          <w:lang w:eastAsia="en-GB"/>
        </w:rPr>
      </w:pPr>
    </w:p>
    <w:p w14:paraId="1F939B8D" w14:textId="77777777" w:rsidR="00A1187B" w:rsidRDefault="00A1187B" w:rsidP="007705E3">
      <w:pPr>
        <w:spacing w:after="203" w:line="240" w:lineRule="auto"/>
        <w:rPr>
          <w:ins w:id="177" w:author="Nikki Slack" w:date="2020-02-05T10:01:00Z"/>
          <w:rFonts w:ascii="&amp;quot" w:eastAsia="Times New Roman" w:hAnsi="&amp;quot" w:cs="Times New Roman"/>
          <w:color w:val="333333"/>
          <w:sz w:val="27"/>
          <w:szCs w:val="27"/>
          <w:lang w:eastAsia="en-GB"/>
        </w:rPr>
      </w:pPr>
    </w:p>
    <w:p w14:paraId="7CC33D9F" w14:textId="77777777" w:rsidR="00A1187B" w:rsidRDefault="00A1187B" w:rsidP="007705E3">
      <w:pPr>
        <w:spacing w:after="203" w:line="240" w:lineRule="auto"/>
        <w:rPr>
          <w:ins w:id="178" w:author="Nikki Slack" w:date="2020-02-05T10:01:00Z"/>
          <w:rFonts w:ascii="&amp;quot" w:eastAsia="Times New Roman" w:hAnsi="&amp;quot" w:cs="Times New Roman"/>
          <w:color w:val="333333"/>
          <w:sz w:val="27"/>
          <w:szCs w:val="27"/>
          <w:lang w:eastAsia="en-GB"/>
        </w:rPr>
      </w:pPr>
    </w:p>
    <w:p w14:paraId="691FEEF3" w14:textId="77777777" w:rsidR="00A1187B" w:rsidRDefault="00A1187B" w:rsidP="007705E3">
      <w:pPr>
        <w:spacing w:after="203" w:line="240" w:lineRule="auto"/>
        <w:rPr>
          <w:ins w:id="179" w:author="Nikki Slack" w:date="2020-02-05T10:01:00Z"/>
          <w:rFonts w:ascii="&amp;quot" w:eastAsia="Times New Roman" w:hAnsi="&amp;quot" w:cs="Times New Roman"/>
          <w:color w:val="333333"/>
          <w:sz w:val="27"/>
          <w:szCs w:val="27"/>
          <w:lang w:eastAsia="en-GB"/>
        </w:rPr>
      </w:pPr>
    </w:p>
    <w:p w14:paraId="091ED997" w14:textId="77777777" w:rsidR="00A1187B" w:rsidRDefault="00A1187B" w:rsidP="007705E3">
      <w:pPr>
        <w:spacing w:after="203" w:line="240" w:lineRule="auto"/>
        <w:rPr>
          <w:ins w:id="180" w:author="Nikki Slack" w:date="2020-02-05T10:01:00Z"/>
          <w:rFonts w:ascii="&amp;quot" w:eastAsia="Times New Roman" w:hAnsi="&amp;quot" w:cs="Times New Roman"/>
          <w:color w:val="333333"/>
          <w:sz w:val="27"/>
          <w:szCs w:val="27"/>
          <w:lang w:eastAsia="en-GB"/>
        </w:rPr>
      </w:pPr>
    </w:p>
    <w:p w14:paraId="7F8E2C40" w14:textId="77777777" w:rsidR="00A1187B" w:rsidRDefault="00A1187B" w:rsidP="007705E3">
      <w:pPr>
        <w:spacing w:after="203" w:line="240" w:lineRule="auto"/>
        <w:rPr>
          <w:ins w:id="181" w:author="Nikki Slack" w:date="2020-02-05T10:01:00Z"/>
          <w:rFonts w:ascii="&amp;quot" w:eastAsia="Times New Roman" w:hAnsi="&amp;quot" w:cs="Times New Roman"/>
          <w:color w:val="333333"/>
          <w:sz w:val="27"/>
          <w:szCs w:val="27"/>
          <w:lang w:eastAsia="en-GB"/>
        </w:rPr>
      </w:pPr>
    </w:p>
    <w:p w14:paraId="0C448E83" w14:textId="77777777" w:rsidR="00A1187B" w:rsidRDefault="00A1187B" w:rsidP="007705E3">
      <w:pPr>
        <w:spacing w:after="203" w:line="240" w:lineRule="auto"/>
        <w:rPr>
          <w:ins w:id="182" w:author="Nikki Slack" w:date="2020-02-05T10:01:00Z"/>
          <w:rFonts w:ascii="&amp;quot" w:eastAsia="Times New Roman" w:hAnsi="&amp;quot" w:cs="Times New Roman"/>
          <w:color w:val="333333"/>
          <w:sz w:val="27"/>
          <w:szCs w:val="27"/>
          <w:lang w:eastAsia="en-GB"/>
        </w:rPr>
      </w:pPr>
    </w:p>
    <w:p w14:paraId="3D1BE36C" w14:textId="77777777" w:rsidR="00A1187B" w:rsidRDefault="00A1187B" w:rsidP="007705E3">
      <w:pPr>
        <w:spacing w:after="203" w:line="240" w:lineRule="auto"/>
        <w:rPr>
          <w:ins w:id="183" w:author="Nikki Slack" w:date="2020-02-05T10:01:00Z"/>
          <w:rFonts w:ascii="&amp;quot" w:eastAsia="Times New Roman" w:hAnsi="&amp;quot" w:cs="Times New Roman"/>
          <w:color w:val="333333"/>
          <w:sz w:val="27"/>
          <w:szCs w:val="27"/>
          <w:lang w:eastAsia="en-GB"/>
        </w:rPr>
      </w:pPr>
    </w:p>
    <w:p w14:paraId="71F08A09" w14:textId="77777777"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Are you resitting any GCSEs*?</w:t>
      </w:r>
    </w:p>
    <w:p w14:paraId="33EC7960"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GCSEs* </w:t>
      </w:r>
      <w:r w:rsidR="004076DF">
        <w:rPr>
          <w:rFonts w:ascii="&amp;quot" w:eastAsia="Times New Roman" w:hAnsi="&amp;quot" w:cs="Times New Roman"/>
          <w:noProof/>
          <w:color w:val="333333"/>
          <w:sz w:val="27"/>
          <w:szCs w:val="27"/>
          <w:lang w:eastAsia="en-GB"/>
        </w:rPr>
        <w:pict w14:anchorId="0E38BB6D">
          <v:shape id="_x0000_i1080" type="#_x0000_t75" alt="" style="width:61.85pt;height:18.25pt;mso-width-percent:0;mso-height-percent:0;mso-width-percent:0;mso-height-percent:0">
            <v:imagedata r:id="rId12" o:title=""/>
          </v:shape>
        </w:pict>
      </w:r>
    </w:p>
    <w:p w14:paraId="11F92654" w14:textId="62F965E9" w:rsidR="007705E3" w:rsidRPr="007705E3" w:rsidRDefault="007705E3" w:rsidP="007705E3">
      <w:pPr>
        <w:spacing w:after="203"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lang w:eastAsia="en-GB"/>
        </w:rPr>
        <w:t xml:space="preserve">If 'Yes', which subjects are you resitting? </w:t>
      </w:r>
      <w:del w:id="184" w:author="Microsoft Office User" w:date="2020-02-07T11:45:00Z">
        <w:r w:rsidRPr="007705E3" w:rsidDel="00C97318">
          <w:rPr>
            <w:rFonts w:ascii="&amp;quot" w:eastAsia="Times New Roman" w:hAnsi="&amp;quot" w:cs="Times New Roman"/>
            <w:color w:val="333333"/>
            <w:sz w:val="27"/>
            <w:szCs w:val="27"/>
            <w:lang w:eastAsia="en-GB"/>
          </w:rPr>
          <w:delText>(</w:delText>
        </w:r>
      </w:del>
      <w:r w:rsidRPr="007705E3">
        <w:rPr>
          <w:rFonts w:ascii="&amp;quot" w:eastAsia="Times New Roman" w:hAnsi="&amp;quot" w:cs="Times New Roman"/>
          <w:color w:val="333333"/>
          <w:sz w:val="27"/>
          <w:szCs w:val="27"/>
          <w:lang w:eastAsia="en-GB"/>
        </w:rPr>
        <w:t>Please note</w:t>
      </w:r>
      <w:ins w:id="185" w:author="Microsoft Office User" w:date="2020-02-07T11:45:00Z">
        <w:r w:rsidR="00C97318">
          <w:rPr>
            <w:rFonts w:ascii="&amp;quot" w:eastAsia="Times New Roman" w:hAnsi="&amp;quot" w:cs="Times New Roman"/>
            <w:color w:val="333333"/>
            <w:sz w:val="27"/>
            <w:szCs w:val="27"/>
            <w:lang w:eastAsia="en-GB"/>
          </w:rPr>
          <w:t>,</w:t>
        </w:r>
      </w:ins>
      <w:r w:rsidRPr="007705E3">
        <w:rPr>
          <w:rFonts w:ascii="&amp;quot" w:eastAsia="Times New Roman" w:hAnsi="&amp;quot" w:cs="Times New Roman"/>
          <w:color w:val="333333"/>
          <w:sz w:val="27"/>
          <w:szCs w:val="27"/>
          <w:lang w:eastAsia="en-GB"/>
        </w:rPr>
        <w:t xml:space="preserve"> you would have to achieve the required grades prior to applying for </w:t>
      </w:r>
      <w:ins w:id="186" w:author="Microsoft Office User" w:date="2020-02-07T11:45:00Z">
        <w:r w:rsidR="00C97318">
          <w:rPr>
            <w:rFonts w:ascii="&amp;quot" w:eastAsia="Times New Roman" w:hAnsi="&amp;quot" w:cs="Times New Roman"/>
            <w:color w:val="333333"/>
            <w:sz w:val="27"/>
            <w:szCs w:val="27"/>
            <w:lang w:eastAsia="en-GB"/>
          </w:rPr>
          <w:t>MBChB Medicine</w:t>
        </w:r>
      </w:ins>
      <w:del w:id="187" w:author="Microsoft Office User" w:date="2020-02-07T11:45:00Z">
        <w:r w:rsidRPr="007705E3" w:rsidDel="00C97318">
          <w:rPr>
            <w:rFonts w:ascii="&amp;quot" w:eastAsia="Times New Roman" w:hAnsi="&amp;quot" w:cs="Times New Roman"/>
            <w:color w:val="333333"/>
            <w:sz w:val="27"/>
            <w:szCs w:val="27"/>
            <w:lang w:eastAsia="en-GB"/>
          </w:rPr>
          <w:delText>the course</w:delText>
        </w:r>
      </w:del>
      <w:ins w:id="188" w:author="Microsoft Office User" w:date="2020-02-07T11:45:00Z">
        <w:r w:rsidR="00C97318">
          <w:rPr>
            <w:rFonts w:ascii="&amp;quot" w:eastAsia="Times New Roman" w:hAnsi="&amp;quot" w:cs="Times New Roman"/>
            <w:color w:val="333333"/>
            <w:sz w:val="27"/>
            <w:szCs w:val="27"/>
            <w:lang w:eastAsia="en-GB"/>
          </w:rPr>
          <w:t>.</w:t>
        </w:r>
      </w:ins>
      <w:del w:id="189" w:author="Microsoft Office User" w:date="2020-02-07T11:45:00Z">
        <w:r w:rsidRPr="007705E3" w:rsidDel="00C97318">
          <w:rPr>
            <w:rFonts w:ascii="&amp;quot" w:eastAsia="Times New Roman" w:hAnsi="&amp;quot" w:cs="Times New Roman"/>
            <w:color w:val="333333"/>
            <w:sz w:val="27"/>
            <w:szCs w:val="27"/>
            <w:lang w:eastAsia="en-GB"/>
          </w:rPr>
          <w:delText>)</w:delText>
        </w:r>
      </w:del>
    </w:p>
    <w:p w14:paraId="1E401ED0" w14:textId="77777777" w:rsidR="007705E3" w:rsidRPr="007705E3" w:rsidRDefault="004076DF" w:rsidP="007705E3">
      <w:pPr>
        <w:spacing w:after="0" w:line="240" w:lineRule="auto"/>
        <w:rPr>
          <w:rFonts w:ascii="&amp;quot" w:eastAsia="Times New Roman" w:hAnsi="&amp;quot" w:cs="Times New Roman"/>
          <w:color w:val="333333"/>
          <w:sz w:val="27"/>
          <w:szCs w:val="27"/>
          <w:lang w:eastAsia="en-GB"/>
        </w:rPr>
      </w:pPr>
      <w:r>
        <w:rPr>
          <w:rFonts w:ascii="&amp;quot" w:eastAsia="Times New Roman" w:hAnsi="&amp;quot" w:cs="Times New Roman"/>
          <w:noProof/>
          <w:color w:val="333333"/>
          <w:sz w:val="27"/>
          <w:szCs w:val="27"/>
          <w:lang w:eastAsia="en-GB"/>
        </w:rPr>
        <w:pict w14:anchorId="4864824A">
          <v:shape id="_x0000_i1081" type="#_x0000_t75" alt="" style="width:136.9pt;height:58.8pt;mso-width-percent:0;mso-height-percent:0;mso-width-percent:0;mso-height-percent:0">
            <v:imagedata r:id="rId10" o:title=""/>
          </v:shape>
        </w:pict>
      </w:r>
    </w:p>
    <w:p w14:paraId="1CEAD12E" w14:textId="77777777" w:rsidR="007705E3" w:rsidRPr="007705E3" w:rsidRDefault="007705E3" w:rsidP="007705E3">
      <w:pPr>
        <w:spacing w:after="0" w:line="240" w:lineRule="auto"/>
        <w:rPr>
          <w:rFonts w:ascii="&amp;quot" w:eastAsia="Times New Roman" w:hAnsi="&amp;quot" w:cs="Times New Roman"/>
          <w:color w:val="333333"/>
          <w:sz w:val="27"/>
          <w:szCs w:val="27"/>
          <w:lang w:eastAsia="en-GB"/>
        </w:rPr>
      </w:pPr>
      <w:r w:rsidRPr="007705E3">
        <w:rPr>
          <w:rFonts w:ascii="&amp;quot" w:eastAsia="Times New Roman" w:hAnsi="&amp;quot" w:cs="Times New Roman"/>
          <w:color w:val="333333"/>
          <w:sz w:val="27"/>
          <w:szCs w:val="27"/>
          <w:u w:val="single"/>
          <w:lang w:eastAsia="en-GB"/>
        </w:rPr>
        <w:t>Back</w:t>
      </w:r>
    </w:p>
    <w:p w14:paraId="77678D5A" w14:textId="77777777" w:rsidR="007705E3" w:rsidRDefault="007705E3"/>
    <w:p w14:paraId="5AA6A603" w14:textId="77777777"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Required fields marked with *</w:t>
      </w:r>
    </w:p>
    <w:p w14:paraId="463BA5B8"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First name *</w:t>
      </w:r>
      <w:r w:rsidR="004076DF">
        <w:rPr>
          <w:rFonts w:ascii="TradeGothic" w:eastAsia="Times New Roman" w:hAnsi="TradeGothic" w:cs="Segoe UI"/>
          <w:noProof/>
          <w:vanish/>
          <w:color w:val="333333"/>
          <w:sz w:val="27"/>
          <w:szCs w:val="27"/>
          <w:lang w:val="en" w:eastAsia="en-GB"/>
        </w:rPr>
        <w:pict w14:anchorId="5908DE7E">
          <v:shape id="_x0000_i1082" type="#_x0000_t75" alt="" style="width:1in;height:18.25pt;mso-width-percent:0;mso-height-percent:0;mso-width-percent:0;mso-height-percent:0">
            <v:imagedata r:id="rId7" o:title=""/>
          </v:shape>
        </w:pict>
      </w:r>
    </w:p>
    <w:p w14:paraId="79515B82"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Last name *</w:t>
      </w:r>
      <w:r w:rsidR="004076DF">
        <w:rPr>
          <w:rFonts w:ascii="TradeGothic" w:eastAsia="Times New Roman" w:hAnsi="TradeGothic" w:cs="Segoe UI"/>
          <w:noProof/>
          <w:vanish/>
          <w:color w:val="333333"/>
          <w:sz w:val="27"/>
          <w:szCs w:val="27"/>
          <w:lang w:val="en" w:eastAsia="en-GB"/>
        </w:rPr>
        <w:pict w14:anchorId="420B22FB">
          <v:shape id="_x0000_i1083" type="#_x0000_t75" alt="" style="width:1in;height:18.25pt;mso-width-percent:0;mso-height-percent:0;mso-width-percent:0;mso-height-percent:0">
            <v:imagedata r:id="rId7" o:title=""/>
          </v:shape>
        </w:pict>
      </w:r>
    </w:p>
    <w:p w14:paraId="413077FF"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Address line 1*</w:t>
      </w:r>
      <w:r w:rsidR="004076DF">
        <w:rPr>
          <w:rFonts w:ascii="TradeGothic" w:eastAsia="Times New Roman" w:hAnsi="TradeGothic" w:cs="Segoe UI"/>
          <w:noProof/>
          <w:vanish/>
          <w:color w:val="333333"/>
          <w:sz w:val="27"/>
          <w:szCs w:val="27"/>
          <w:lang w:val="en" w:eastAsia="en-GB"/>
        </w:rPr>
        <w:pict w14:anchorId="1183372F">
          <v:shape id="_x0000_i1084" type="#_x0000_t75" alt="" style="width:1in;height:18.25pt;mso-width-percent:0;mso-height-percent:0;mso-width-percent:0;mso-height-percent:0">
            <v:imagedata r:id="rId7" o:title=""/>
          </v:shape>
        </w:pict>
      </w:r>
    </w:p>
    <w:p w14:paraId="7B784F85"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Address line 2</w:t>
      </w:r>
      <w:r w:rsidR="004076DF">
        <w:rPr>
          <w:rFonts w:ascii="TradeGothic" w:eastAsia="Times New Roman" w:hAnsi="TradeGothic" w:cs="Segoe UI"/>
          <w:noProof/>
          <w:vanish/>
          <w:color w:val="333333"/>
          <w:sz w:val="27"/>
          <w:szCs w:val="27"/>
          <w:lang w:val="en" w:eastAsia="en-GB"/>
        </w:rPr>
        <w:pict w14:anchorId="55CB2849">
          <v:shape id="_x0000_i1085" type="#_x0000_t75" alt="" style="width:1in;height:18.25pt;mso-width-percent:0;mso-height-percent:0;mso-width-percent:0;mso-height-percent:0">
            <v:imagedata r:id="rId7" o:title=""/>
          </v:shape>
        </w:pict>
      </w:r>
    </w:p>
    <w:p w14:paraId="518F9202"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Address line 3</w:t>
      </w:r>
      <w:r w:rsidR="004076DF">
        <w:rPr>
          <w:rFonts w:ascii="TradeGothic" w:eastAsia="Times New Roman" w:hAnsi="TradeGothic" w:cs="Segoe UI"/>
          <w:noProof/>
          <w:vanish/>
          <w:color w:val="333333"/>
          <w:sz w:val="27"/>
          <w:szCs w:val="27"/>
          <w:lang w:val="en" w:eastAsia="en-GB"/>
        </w:rPr>
        <w:pict w14:anchorId="3A9FAC40">
          <v:shape id="_x0000_i1086" type="#_x0000_t75" alt="" style="width:1in;height:18.25pt;mso-width-percent:0;mso-height-percent:0;mso-width-percent:0;mso-height-percent:0">
            <v:imagedata r:id="rId7" o:title=""/>
          </v:shape>
        </w:pict>
      </w:r>
    </w:p>
    <w:p w14:paraId="0BE137C3"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County*</w:t>
      </w:r>
      <w:r w:rsidR="004076DF">
        <w:rPr>
          <w:rFonts w:ascii="TradeGothic" w:eastAsia="Times New Roman" w:hAnsi="TradeGothic" w:cs="Segoe UI"/>
          <w:noProof/>
          <w:vanish/>
          <w:color w:val="333333"/>
          <w:sz w:val="27"/>
          <w:szCs w:val="27"/>
          <w:lang w:val="en" w:eastAsia="en-GB"/>
        </w:rPr>
        <w:pict w14:anchorId="127F0759">
          <v:shape id="_x0000_i1087" type="#_x0000_t75" alt="" style="width:1in;height:18.25pt;mso-width-percent:0;mso-height-percent:0;mso-width-percent:0;mso-height-percent:0">
            <v:imagedata r:id="rId7" o:title=""/>
          </v:shape>
        </w:pict>
      </w:r>
    </w:p>
    <w:p w14:paraId="5A24EFEE"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Postcode*</w:t>
      </w:r>
      <w:r w:rsidR="004076DF">
        <w:rPr>
          <w:rFonts w:ascii="TradeGothic" w:eastAsia="Times New Roman" w:hAnsi="TradeGothic" w:cs="Segoe UI"/>
          <w:noProof/>
          <w:vanish/>
          <w:color w:val="333333"/>
          <w:sz w:val="27"/>
          <w:szCs w:val="27"/>
          <w:lang w:val="en" w:eastAsia="en-GB"/>
        </w:rPr>
        <w:pict w14:anchorId="29932FD4">
          <v:shape id="_x0000_i1088" type="#_x0000_t75" alt="" style="width:1in;height:18.25pt;mso-width-percent:0;mso-height-percent:0;mso-width-percent:0;mso-height-percent:0">
            <v:imagedata r:id="rId7" o:title=""/>
          </v:shape>
        </w:pict>
      </w:r>
    </w:p>
    <w:p w14:paraId="56157139"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DOB (DD/MM/YY)*</w:t>
      </w:r>
      <w:r w:rsidR="004076DF">
        <w:rPr>
          <w:rFonts w:ascii="TradeGothic" w:eastAsia="Times New Roman" w:hAnsi="TradeGothic" w:cs="Segoe UI"/>
          <w:noProof/>
          <w:vanish/>
          <w:color w:val="333333"/>
          <w:sz w:val="27"/>
          <w:szCs w:val="27"/>
          <w:lang w:val="en" w:eastAsia="en-GB"/>
        </w:rPr>
        <w:pict w14:anchorId="4A459869">
          <v:shape id="_x0000_i1089" type="#_x0000_t75" alt="" style="width:1in;height:18.25pt;mso-width-percent:0;mso-height-percent:0;mso-width-percent:0;mso-height-percent:0">
            <v:imagedata r:id="rId7" o:title=""/>
          </v:shape>
        </w:pict>
      </w:r>
    </w:p>
    <w:p w14:paraId="0FA589E7"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Mobile*</w:t>
      </w:r>
      <w:r w:rsidR="004076DF">
        <w:rPr>
          <w:rFonts w:ascii="TradeGothic" w:eastAsia="Times New Roman" w:hAnsi="TradeGothic" w:cs="Segoe UI"/>
          <w:noProof/>
          <w:vanish/>
          <w:color w:val="333333"/>
          <w:sz w:val="27"/>
          <w:szCs w:val="27"/>
          <w:lang w:val="en" w:eastAsia="en-GB"/>
        </w:rPr>
        <w:pict w14:anchorId="31A07CB7">
          <v:shape id="_x0000_i1090" type="#_x0000_t75" alt="" style="width:1in;height:18.25pt;mso-width-percent:0;mso-height-percent:0;mso-width-percent:0;mso-height-percent:0">
            <v:imagedata r:id="rId7" o:title=""/>
          </v:shape>
        </w:pict>
      </w:r>
    </w:p>
    <w:p w14:paraId="5CA80F80"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Email*</w:t>
      </w:r>
      <w:r w:rsidR="004076DF">
        <w:rPr>
          <w:rFonts w:ascii="TradeGothic" w:eastAsia="Times New Roman" w:hAnsi="TradeGothic" w:cs="Segoe UI"/>
          <w:noProof/>
          <w:vanish/>
          <w:color w:val="333333"/>
          <w:sz w:val="27"/>
          <w:szCs w:val="27"/>
          <w:lang w:val="en" w:eastAsia="en-GB"/>
        </w:rPr>
        <w:pict w14:anchorId="6EAAA75D">
          <v:shape id="_x0000_i1091" type="#_x0000_t75" alt="" style="width:1in;height:18.25pt;mso-width-percent:0;mso-height-percent:0;mso-width-percent:0;mso-height-percent:0">
            <v:imagedata r:id="rId7" o:title=""/>
          </v:shape>
        </w:pict>
      </w:r>
    </w:p>
    <w:p w14:paraId="36677E43"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How would you describe your ethnic origin* (select from drop down box)</w:t>
      </w:r>
    </w:p>
    <w:p w14:paraId="3B63A53C"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Ethnic Origin*</w:t>
      </w:r>
      <w:r w:rsidR="004076DF">
        <w:rPr>
          <w:rFonts w:ascii="TradeGothic" w:eastAsia="Times New Roman" w:hAnsi="TradeGothic" w:cs="Segoe UI"/>
          <w:noProof/>
          <w:vanish/>
          <w:color w:val="333333"/>
          <w:sz w:val="27"/>
          <w:szCs w:val="27"/>
          <w:lang w:val="en" w:eastAsia="en-GB"/>
        </w:rPr>
        <w:pict w14:anchorId="6EE2AF85">
          <v:shape id="_x0000_i1092" type="#_x0000_t75" alt="" style="width:196.75pt;height:18.25pt;mso-width-percent:0;mso-height-percent:0;mso-width-percent:0;mso-height-percent:0">
            <v:imagedata r:id="rId13" o:title=""/>
          </v:shape>
        </w:pict>
      </w:r>
    </w:p>
    <w:p w14:paraId="78C6C0EA"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To ensure that the University can provide appropriate support whilst on campus, we ask all students who may require additional support to outline their specific needs. This information will NOT be used in any way to assess eligibility to attend the Medical Summer School.</w:t>
      </w:r>
    </w:p>
    <w:p w14:paraId="7BE3D434" w14:textId="77777777" w:rsidR="007705E3" w:rsidRPr="007705E3" w:rsidRDefault="004076DF" w:rsidP="007705E3">
      <w:pPr>
        <w:spacing w:after="270" w:line="240" w:lineRule="auto"/>
        <w:rPr>
          <w:rFonts w:ascii="TradeGothic" w:eastAsia="Times New Roman" w:hAnsi="TradeGothic" w:cs="Segoe UI"/>
          <w:vanish/>
          <w:color w:val="333333"/>
          <w:sz w:val="27"/>
          <w:szCs w:val="27"/>
          <w:lang w:val="en" w:eastAsia="en-GB"/>
        </w:rPr>
      </w:pPr>
      <w:r>
        <w:rPr>
          <w:rFonts w:ascii="TradeGothic" w:eastAsia="Times New Roman" w:hAnsi="TradeGothic" w:cs="Segoe UI"/>
          <w:noProof/>
          <w:vanish/>
          <w:color w:val="333333"/>
          <w:sz w:val="27"/>
          <w:szCs w:val="27"/>
          <w:lang w:val="en" w:eastAsia="en-GB"/>
        </w:rPr>
        <w:pict w14:anchorId="6BACE052">
          <v:shape id="_x0000_i1093"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No known disability</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4373F34D">
          <v:shape id="_x0000_i1094"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Mental health condition</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71A4D3F2">
          <v:shape id="_x0000_i1095"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Specific learning disability</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7DB3AB8A">
          <v:shape id="_x0000_i1096"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Physical impairment or mobility</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42580E9E">
          <v:shape id="_x0000_i1097"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Deaf or serious hearing impairment</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1F5D5A8E">
          <v:shape id="_x0000_i1098"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General learning disability</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016F7FD9">
          <v:shape id="_x0000_i1099"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Blind or serious visual impairment</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6F407543">
          <v:shape id="_x0000_i1100"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Cognative inpairment</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40D55086">
          <v:shape id="_x0000_i1101"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Long-standing illness or condition</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489F1FEC">
          <v:shape id="_x0000_i1102"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Other type of disability</w:t>
      </w:r>
    </w:p>
    <w:p w14:paraId="6E50D130"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Please provide details of support you may require as part of the Medicine Summer School. This information will be shared with University of Sunderland Student Services so that we can consider and implement necessary reasonable adjustments.</w:t>
      </w:r>
    </w:p>
    <w:p w14:paraId="2D7619D9" w14:textId="77777777" w:rsidR="007705E3" w:rsidRPr="007705E3" w:rsidRDefault="004076DF" w:rsidP="007705E3">
      <w:pPr>
        <w:spacing w:after="0" w:line="240" w:lineRule="auto"/>
        <w:rPr>
          <w:rFonts w:ascii="TradeGothic" w:eastAsia="Times New Roman" w:hAnsi="TradeGothic" w:cs="Segoe UI"/>
          <w:vanish/>
          <w:color w:val="333333"/>
          <w:sz w:val="27"/>
          <w:szCs w:val="27"/>
          <w:lang w:val="en" w:eastAsia="en-GB"/>
        </w:rPr>
      </w:pPr>
      <w:r>
        <w:rPr>
          <w:rFonts w:ascii="TradeGothic" w:eastAsia="Times New Roman" w:hAnsi="TradeGothic" w:cs="Segoe UI"/>
          <w:noProof/>
          <w:vanish/>
          <w:color w:val="333333"/>
          <w:sz w:val="27"/>
          <w:szCs w:val="27"/>
          <w:lang w:val="en" w:eastAsia="en-GB"/>
        </w:rPr>
        <w:pict w14:anchorId="4F953F17">
          <v:shape id="_x0000_i1103" type="#_x0000_t75" alt="" style="width:136.9pt;height:58.8pt;mso-width-percent:0;mso-height-percent:0;mso-width-percent:0;mso-height-percent:0">
            <v:imagedata r:id="rId10" o:title=""/>
          </v:shape>
        </w:pict>
      </w:r>
    </w:p>
    <w:p w14:paraId="26CA539B"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 xml:space="preserve">Dietary requirements and allergies: </w:t>
      </w:r>
    </w:p>
    <w:p w14:paraId="3AF61682"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p>
    <w:p w14:paraId="0DCA51B8"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Please detail below any dietary requirements and/or food allergies that you have.</w:t>
      </w:r>
    </w:p>
    <w:p w14:paraId="25ADC72D" w14:textId="77777777" w:rsidR="007705E3" w:rsidRPr="007705E3" w:rsidRDefault="004076DF" w:rsidP="007705E3">
      <w:pPr>
        <w:spacing w:after="0" w:line="240" w:lineRule="auto"/>
        <w:rPr>
          <w:rFonts w:ascii="TradeGothic" w:eastAsia="Times New Roman" w:hAnsi="TradeGothic" w:cs="Segoe UI"/>
          <w:vanish/>
          <w:color w:val="333333"/>
          <w:sz w:val="27"/>
          <w:szCs w:val="27"/>
          <w:lang w:val="en" w:eastAsia="en-GB"/>
        </w:rPr>
      </w:pPr>
      <w:r>
        <w:rPr>
          <w:rFonts w:ascii="TradeGothic" w:eastAsia="Times New Roman" w:hAnsi="TradeGothic" w:cs="Segoe UI"/>
          <w:noProof/>
          <w:vanish/>
          <w:color w:val="333333"/>
          <w:sz w:val="27"/>
          <w:szCs w:val="27"/>
          <w:lang w:val="en" w:eastAsia="en-GB"/>
        </w:rPr>
        <w:pict w14:anchorId="70EF1DA8">
          <v:shape id="_x0000_i1104" type="#_x0000_t75" alt="" style="width:136.9pt;height:58.8pt;mso-width-percent:0;mso-height-percent:0;mso-width-percent:0;mso-height-percent:0">
            <v:imagedata r:id="rId10" o:title=""/>
          </v:shape>
        </w:pict>
      </w:r>
    </w:p>
    <w:p w14:paraId="16BEE031"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Emergency contact details</w:t>
      </w:r>
    </w:p>
    <w:p w14:paraId="33AB7F49"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p>
    <w:p w14:paraId="553ED1EF"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Please provide the details of someone who we could contact in case of an emergency (e.g. person with parental responsibility)</w:t>
      </w:r>
    </w:p>
    <w:p w14:paraId="6608A36D"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Full name*</w:t>
      </w:r>
    </w:p>
    <w:p w14:paraId="7472721F"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Kin name*</w:t>
      </w:r>
      <w:r w:rsidR="004076DF">
        <w:rPr>
          <w:rFonts w:ascii="TradeGothic" w:eastAsia="Times New Roman" w:hAnsi="TradeGothic" w:cs="Segoe UI"/>
          <w:noProof/>
          <w:vanish/>
          <w:color w:val="333333"/>
          <w:sz w:val="27"/>
          <w:szCs w:val="27"/>
          <w:lang w:val="en" w:eastAsia="en-GB"/>
        </w:rPr>
        <w:pict w14:anchorId="526E981B">
          <v:shape id="_x0000_i1105" type="#_x0000_t75" alt="" style="width:1in;height:18.25pt;mso-width-percent:0;mso-height-percent:0;mso-width-percent:0;mso-height-percent:0">
            <v:imagedata r:id="rId7" o:title=""/>
          </v:shape>
        </w:pict>
      </w:r>
    </w:p>
    <w:p w14:paraId="6591142F"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Relationship to you*</w:t>
      </w:r>
    </w:p>
    <w:p w14:paraId="09C031E9"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Relationship to you*</w:t>
      </w:r>
      <w:r w:rsidR="004076DF">
        <w:rPr>
          <w:rFonts w:ascii="TradeGothic" w:eastAsia="Times New Roman" w:hAnsi="TradeGothic" w:cs="Segoe UI"/>
          <w:noProof/>
          <w:vanish/>
          <w:color w:val="333333"/>
          <w:sz w:val="27"/>
          <w:szCs w:val="27"/>
          <w:lang w:val="en" w:eastAsia="en-GB"/>
        </w:rPr>
        <w:pict w14:anchorId="702CD2D8">
          <v:shape id="_x0000_i1106" type="#_x0000_t75" alt="" style="width:1in;height:18.25pt;mso-width-percent:0;mso-height-percent:0;mso-width-percent:0;mso-height-percent:0">
            <v:imagedata r:id="rId7" o:title=""/>
          </v:shape>
        </w:pict>
      </w:r>
    </w:p>
    <w:p w14:paraId="2D475B29"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Telephone number*</w:t>
      </w:r>
    </w:p>
    <w:p w14:paraId="2581117B"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Telephone number*</w:t>
      </w:r>
      <w:r w:rsidR="004076DF">
        <w:rPr>
          <w:rFonts w:ascii="TradeGothic" w:eastAsia="Times New Roman" w:hAnsi="TradeGothic" w:cs="Segoe UI"/>
          <w:noProof/>
          <w:vanish/>
          <w:color w:val="333333"/>
          <w:sz w:val="27"/>
          <w:szCs w:val="27"/>
          <w:lang w:val="en" w:eastAsia="en-GB"/>
        </w:rPr>
        <w:pict w14:anchorId="5C1382A5">
          <v:shape id="_x0000_i1107" type="#_x0000_t75" alt="" style="width:1in;height:18.25pt;mso-width-percent:0;mso-height-percent:0;mso-width-percent:0;mso-height-percent:0">
            <v:imagedata r:id="rId7" o:title=""/>
          </v:shape>
        </w:pict>
      </w:r>
    </w:p>
    <w:p w14:paraId="63887080"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u w:val="single"/>
          <w:lang w:val="en" w:eastAsia="en-GB"/>
        </w:rPr>
        <w:t>Back</w:t>
      </w:r>
    </w:p>
    <w:p w14:paraId="0450D005"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Name of current school/sixth form/college*</w:t>
      </w:r>
    </w:p>
    <w:p w14:paraId="2B490A69"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School/Sixth form/College*</w:t>
      </w:r>
      <w:r w:rsidR="004076DF">
        <w:rPr>
          <w:rFonts w:ascii="TradeGothic" w:eastAsia="Times New Roman" w:hAnsi="TradeGothic" w:cs="Segoe UI"/>
          <w:noProof/>
          <w:vanish/>
          <w:color w:val="333333"/>
          <w:sz w:val="27"/>
          <w:szCs w:val="27"/>
          <w:lang w:val="en" w:eastAsia="en-GB"/>
        </w:rPr>
        <w:pict w14:anchorId="0B479C04">
          <v:shape id="_x0000_i1108" type="#_x0000_t75" alt="" style="width:1in;height:18.25pt;mso-width-percent:0;mso-height-percent:0;mso-width-percent:0;mso-height-percent:0">
            <v:imagedata r:id="rId7" o:title=""/>
          </v:shape>
        </w:pict>
      </w:r>
    </w:p>
    <w:p w14:paraId="2C2139A2"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Name of school where you obtained your GCSEs (if different)</w:t>
      </w:r>
    </w:p>
    <w:p w14:paraId="11ACCD60"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School name</w:t>
      </w:r>
      <w:r w:rsidR="004076DF">
        <w:rPr>
          <w:rFonts w:ascii="TradeGothic" w:eastAsia="Times New Roman" w:hAnsi="TradeGothic" w:cs="Segoe UI"/>
          <w:noProof/>
          <w:vanish/>
          <w:color w:val="333333"/>
          <w:sz w:val="27"/>
          <w:szCs w:val="27"/>
          <w:lang w:val="en" w:eastAsia="en-GB"/>
        </w:rPr>
        <w:pict w14:anchorId="0DE6FB72">
          <v:shape id="_x0000_i1109" type="#_x0000_t75" alt="" style="width:1in;height:18.25pt;mso-width-percent:0;mso-height-percent:0;mso-width-percent:0;mso-height-percent:0">
            <v:imagedata r:id="rId7" o:title=""/>
          </v:shape>
        </w:pict>
      </w:r>
    </w:p>
    <w:p w14:paraId="2D4FA754"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 xml:space="preserve">Please read the following before completing the below information: </w:t>
      </w:r>
    </w:p>
    <w:p w14:paraId="63D317FB"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p>
    <w:p w14:paraId="344BE98D"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 xml:space="preserve">In order to be eligible for the Medicine Summer School you must be studying A Levels and hold certain other, specific qualifications </w:t>
      </w:r>
      <w:r w:rsidRPr="007705E3">
        <w:rPr>
          <w:rFonts w:ascii="TradeGothic" w:eastAsia="Times New Roman" w:hAnsi="TradeGothic" w:cs="Segoe UI"/>
          <w:b/>
          <w:bCs/>
          <w:vanish/>
          <w:color w:val="333333"/>
          <w:sz w:val="27"/>
          <w:szCs w:val="27"/>
          <w:lang w:val="en" w:eastAsia="en-GB"/>
        </w:rPr>
        <w:t>(please refer to the Medicine Summer School guidance notes for further information)</w:t>
      </w:r>
    </w:p>
    <w:p w14:paraId="5F4B993E"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p>
    <w:p w14:paraId="7242C340"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A Levels</w:t>
      </w:r>
    </w:p>
    <w:p w14:paraId="06496564"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Are you currently studying A Levels?*</w:t>
      </w:r>
    </w:p>
    <w:p w14:paraId="48C3599C"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A Levels?*</w:t>
      </w:r>
      <w:r w:rsidR="004076DF">
        <w:rPr>
          <w:rFonts w:ascii="TradeGothic" w:eastAsia="Times New Roman" w:hAnsi="TradeGothic" w:cs="Segoe UI"/>
          <w:noProof/>
          <w:vanish/>
          <w:color w:val="333333"/>
          <w:sz w:val="27"/>
          <w:szCs w:val="27"/>
          <w:lang w:val="en" w:eastAsia="en-GB"/>
        </w:rPr>
        <w:pict w14:anchorId="4E9D9CA0">
          <v:shape id="_x0000_i1110" type="#_x0000_t75" alt="" style="width:75.05pt;height:18.25pt;mso-width-percent:0;mso-height-percent:0;mso-width-percent:0;mso-height-percent:0">
            <v:imagedata r:id="rId11" o:title=""/>
          </v:shape>
        </w:pict>
      </w:r>
    </w:p>
    <w:p w14:paraId="09519CED"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 xml:space="preserve">We require A Levels in three subjects, including </w:t>
      </w:r>
      <w:r w:rsidRPr="007705E3">
        <w:rPr>
          <w:rFonts w:ascii="TradeGothic" w:eastAsia="Times New Roman" w:hAnsi="TradeGothic" w:cs="Segoe UI"/>
          <w:b/>
          <w:bCs/>
          <w:vanish/>
          <w:color w:val="333333"/>
          <w:sz w:val="27"/>
          <w:szCs w:val="27"/>
          <w:lang w:val="en" w:eastAsia="en-GB"/>
        </w:rPr>
        <w:t>biology</w:t>
      </w:r>
      <w:r w:rsidRPr="007705E3">
        <w:rPr>
          <w:rFonts w:ascii="TradeGothic" w:eastAsia="Times New Roman" w:hAnsi="TradeGothic" w:cs="Segoe UI"/>
          <w:vanish/>
          <w:color w:val="333333"/>
          <w:sz w:val="27"/>
          <w:szCs w:val="27"/>
          <w:lang w:val="en" w:eastAsia="en-GB"/>
        </w:rPr>
        <w:t xml:space="preserve"> or </w:t>
      </w:r>
      <w:r w:rsidRPr="007705E3">
        <w:rPr>
          <w:rFonts w:ascii="TradeGothic" w:eastAsia="Times New Roman" w:hAnsi="TradeGothic" w:cs="Segoe UI"/>
          <w:b/>
          <w:bCs/>
          <w:vanish/>
          <w:color w:val="333333"/>
          <w:sz w:val="27"/>
          <w:szCs w:val="27"/>
          <w:lang w:val="en" w:eastAsia="en-GB"/>
        </w:rPr>
        <w:t>chemistry</w:t>
      </w:r>
      <w:r w:rsidRPr="007705E3">
        <w:rPr>
          <w:rFonts w:ascii="TradeGothic" w:eastAsia="Times New Roman" w:hAnsi="TradeGothic" w:cs="Segoe UI"/>
          <w:vanish/>
          <w:color w:val="333333"/>
          <w:sz w:val="27"/>
          <w:szCs w:val="27"/>
          <w:lang w:val="en" w:eastAsia="en-GB"/>
        </w:rPr>
        <w:t>, plus another designated science subject (</w:t>
      </w:r>
      <w:r w:rsidRPr="007705E3">
        <w:rPr>
          <w:rFonts w:ascii="TradeGothic" w:eastAsia="Times New Roman" w:hAnsi="TradeGothic" w:cs="Segoe UI"/>
          <w:b/>
          <w:bCs/>
          <w:vanish/>
          <w:color w:val="333333"/>
          <w:sz w:val="27"/>
          <w:szCs w:val="27"/>
          <w:lang w:val="en" w:eastAsia="en-GB"/>
        </w:rPr>
        <w:t>biology, chemistry, physics, maths/further maths/statistics</w:t>
      </w:r>
      <w:r w:rsidRPr="007705E3">
        <w:rPr>
          <w:rFonts w:ascii="TradeGothic" w:eastAsia="Times New Roman" w:hAnsi="TradeGothic" w:cs="Segoe UI"/>
          <w:vanish/>
          <w:color w:val="333333"/>
          <w:sz w:val="27"/>
          <w:szCs w:val="27"/>
          <w:lang w:val="en" w:eastAsia="en-GB"/>
        </w:rPr>
        <w:t xml:space="preserve">). Please detail below the three subjects you are studying: </w:t>
      </w:r>
    </w:p>
    <w:p w14:paraId="1AFDEF1D" w14:textId="77777777" w:rsidR="007705E3" w:rsidRPr="007705E3" w:rsidRDefault="004076DF" w:rsidP="007705E3">
      <w:pPr>
        <w:spacing w:after="0" w:line="240" w:lineRule="auto"/>
        <w:rPr>
          <w:rFonts w:ascii="TradeGothic" w:eastAsia="Times New Roman" w:hAnsi="TradeGothic" w:cs="Segoe UI"/>
          <w:vanish/>
          <w:color w:val="333333"/>
          <w:sz w:val="27"/>
          <w:szCs w:val="27"/>
          <w:lang w:val="en" w:eastAsia="en-GB"/>
        </w:rPr>
      </w:pPr>
      <w:r>
        <w:rPr>
          <w:rFonts w:ascii="TradeGothic" w:eastAsia="Times New Roman" w:hAnsi="TradeGothic" w:cs="Segoe UI"/>
          <w:noProof/>
          <w:vanish/>
          <w:color w:val="333333"/>
          <w:sz w:val="27"/>
          <w:szCs w:val="27"/>
          <w:lang w:val="en" w:eastAsia="en-GB"/>
        </w:rPr>
        <w:pict w14:anchorId="0EDD1932">
          <v:shape id="_x0000_i1111" type="#_x0000_t75" alt="" style="width:136.9pt;height:58.8pt;mso-width-percent:0;mso-height-percent:0;mso-width-percent:0;mso-height-percent:0">
            <v:imagedata r:id="rId10" o:title=""/>
          </v:shape>
        </w:pict>
      </w:r>
    </w:p>
    <w:p w14:paraId="1ACAFC29"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 xml:space="preserve">Only one subject from a combination of </w:t>
      </w:r>
      <w:r w:rsidRPr="007705E3">
        <w:rPr>
          <w:rFonts w:ascii="TradeGothic" w:eastAsia="Times New Roman" w:hAnsi="TradeGothic" w:cs="Segoe UI"/>
          <w:b/>
          <w:bCs/>
          <w:vanish/>
          <w:color w:val="333333"/>
          <w:sz w:val="27"/>
          <w:szCs w:val="27"/>
          <w:lang w:val="en" w:eastAsia="en-GB"/>
        </w:rPr>
        <w:t>maths, further maths</w:t>
      </w:r>
      <w:r w:rsidRPr="007705E3">
        <w:rPr>
          <w:rFonts w:ascii="TradeGothic" w:eastAsia="Times New Roman" w:hAnsi="TradeGothic" w:cs="Segoe UI"/>
          <w:vanish/>
          <w:color w:val="333333"/>
          <w:sz w:val="27"/>
          <w:szCs w:val="27"/>
          <w:lang w:val="en" w:eastAsia="en-GB"/>
        </w:rPr>
        <w:t xml:space="preserve"> and </w:t>
      </w:r>
      <w:r w:rsidRPr="007705E3">
        <w:rPr>
          <w:rFonts w:ascii="TradeGothic" w:eastAsia="Times New Roman" w:hAnsi="TradeGothic" w:cs="Segoe UI"/>
          <w:b/>
          <w:bCs/>
          <w:vanish/>
          <w:color w:val="333333"/>
          <w:sz w:val="27"/>
          <w:szCs w:val="27"/>
          <w:lang w:val="en" w:eastAsia="en-GB"/>
        </w:rPr>
        <w:t>statistics</w:t>
      </w:r>
      <w:r w:rsidRPr="007705E3">
        <w:rPr>
          <w:rFonts w:ascii="TradeGothic" w:eastAsia="Times New Roman" w:hAnsi="TradeGothic" w:cs="Segoe UI"/>
          <w:vanish/>
          <w:color w:val="333333"/>
          <w:sz w:val="27"/>
          <w:szCs w:val="27"/>
          <w:lang w:val="en" w:eastAsia="en-GB"/>
        </w:rPr>
        <w:t xml:space="preserve"> will be considered within the three A Levels.</w:t>
      </w:r>
    </w:p>
    <w:p w14:paraId="78387573"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If you are not studying A Levels, please detail below the qualifications you are studying and the subject. For example, International Baccalaureate or Scottish Highers.</w:t>
      </w:r>
    </w:p>
    <w:p w14:paraId="28FEC4B3" w14:textId="77777777" w:rsidR="007705E3" w:rsidRPr="007705E3" w:rsidRDefault="004076DF" w:rsidP="007705E3">
      <w:pPr>
        <w:spacing w:after="0" w:line="240" w:lineRule="auto"/>
        <w:rPr>
          <w:rFonts w:ascii="TradeGothic" w:eastAsia="Times New Roman" w:hAnsi="TradeGothic" w:cs="Segoe UI"/>
          <w:vanish/>
          <w:color w:val="333333"/>
          <w:sz w:val="27"/>
          <w:szCs w:val="27"/>
          <w:lang w:val="en" w:eastAsia="en-GB"/>
        </w:rPr>
      </w:pPr>
      <w:r>
        <w:rPr>
          <w:rFonts w:ascii="TradeGothic" w:eastAsia="Times New Roman" w:hAnsi="TradeGothic" w:cs="Segoe UI"/>
          <w:noProof/>
          <w:vanish/>
          <w:color w:val="333333"/>
          <w:sz w:val="27"/>
          <w:szCs w:val="27"/>
          <w:lang w:val="en" w:eastAsia="en-GB"/>
        </w:rPr>
        <w:pict w14:anchorId="3489AC66">
          <v:shape id="_x0000_i1112" type="#_x0000_t75" alt="" style="width:136.9pt;height:58.8pt;mso-width-percent:0;mso-height-percent:0;mso-width-percent:0;mso-height-percent:0">
            <v:imagedata r:id="rId10" o:title=""/>
          </v:shape>
        </w:pict>
      </w:r>
    </w:p>
    <w:p w14:paraId="50CCCDAF"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GCSEs</w:t>
      </w:r>
    </w:p>
    <w:p w14:paraId="5BFB976D"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You must hold the following GCSEs</w:t>
      </w:r>
    </w:p>
    <w:p w14:paraId="5DED1D2B"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 xml:space="preserve">5 subjects at grade A/7 with a minimum of grade B/6 in </w:t>
      </w:r>
      <w:r w:rsidRPr="007705E3">
        <w:rPr>
          <w:rFonts w:ascii="TradeGothic" w:eastAsia="Times New Roman" w:hAnsi="TradeGothic" w:cs="Segoe UI"/>
          <w:b/>
          <w:bCs/>
          <w:vanish/>
          <w:color w:val="333333"/>
          <w:sz w:val="27"/>
          <w:szCs w:val="27"/>
          <w:lang w:val="en" w:eastAsia="en-GB"/>
        </w:rPr>
        <w:t>maths, english language, biology, chemistry</w:t>
      </w:r>
      <w:r w:rsidRPr="007705E3">
        <w:rPr>
          <w:rFonts w:ascii="TradeGothic" w:eastAsia="Times New Roman" w:hAnsi="TradeGothic" w:cs="Segoe UI"/>
          <w:vanish/>
          <w:color w:val="333333"/>
          <w:sz w:val="27"/>
          <w:szCs w:val="27"/>
          <w:lang w:val="en" w:eastAsia="en-GB"/>
        </w:rPr>
        <w:t xml:space="preserve"> and ,</w:t>
      </w:r>
      <w:r w:rsidRPr="007705E3">
        <w:rPr>
          <w:rFonts w:ascii="TradeGothic" w:eastAsia="Times New Roman" w:hAnsi="TradeGothic" w:cs="Segoe UI"/>
          <w:b/>
          <w:bCs/>
          <w:vanish/>
          <w:color w:val="333333"/>
          <w:sz w:val="27"/>
          <w:szCs w:val="27"/>
          <w:lang w:val="en" w:eastAsia="en-GB"/>
        </w:rPr>
        <w:t xml:space="preserve">physics </w:t>
      </w:r>
      <w:r w:rsidRPr="007705E3">
        <w:rPr>
          <w:rFonts w:ascii="TradeGothic" w:eastAsia="Times New Roman" w:hAnsi="TradeGothic" w:cs="Segoe UI"/>
          <w:vanish/>
          <w:color w:val="333333"/>
          <w:sz w:val="27"/>
          <w:szCs w:val="27"/>
          <w:lang w:val="en" w:eastAsia="en-GB"/>
        </w:rPr>
        <w:t>(</w:t>
      </w:r>
      <w:r w:rsidRPr="007705E3">
        <w:rPr>
          <w:rFonts w:ascii="TradeGothic" w:eastAsia="Times New Roman" w:hAnsi="TradeGothic" w:cs="Segoe UI"/>
          <w:b/>
          <w:bCs/>
          <w:vanish/>
          <w:color w:val="333333"/>
          <w:sz w:val="27"/>
          <w:szCs w:val="27"/>
          <w:lang w:val="en" w:eastAsia="en-GB"/>
        </w:rPr>
        <w:t>dual award science</w:t>
      </w:r>
      <w:r w:rsidRPr="007705E3">
        <w:rPr>
          <w:rFonts w:ascii="TradeGothic" w:eastAsia="Times New Roman" w:hAnsi="TradeGothic" w:cs="Segoe UI"/>
          <w:vanish/>
          <w:color w:val="333333"/>
          <w:sz w:val="27"/>
          <w:szCs w:val="27"/>
          <w:lang w:val="en" w:eastAsia="en-GB"/>
        </w:rPr>
        <w:t xml:space="preserve"> is accepted).</w:t>
      </w:r>
    </w:p>
    <w:p w14:paraId="6C84DC07"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 xml:space="preserve">Please detail below your GCSE Subjects and the grade you achieved: </w:t>
      </w:r>
    </w:p>
    <w:p w14:paraId="3FF9D77A"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51A890CF">
          <v:shape id="_x0000_i1113" type="#_x0000_t75" alt="" style="width:1in;height:18.25pt;mso-width-percent:0;mso-height-percent:0;mso-width-percent:0;mso-height-percent:0">
            <v:imagedata r:id="rId7" o:title=""/>
          </v:shape>
        </w:pict>
      </w:r>
    </w:p>
    <w:p w14:paraId="6ECC428D"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703647CE">
          <v:shape id="_x0000_i1114" type="#_x0000_t75" alt="" style="width:1in;height:18.25pt;mso-width-percent:0;mso-height-percent:0;mso-width-percent:0;mso-height-percent:0">
            <v:imagedata r:id="rId7" o:title=""/>
          </v:shape>
        </w:pict>
      </w:r>
    </w:p>
    <w:p w14:paraId="2D221642"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1A6BFB0B">
          <v:shape id="_x0000_i1115" type="#_x0000_t75" alt="" style="width:1in;height:18.25pt;mso-width-percent:0;mso-height-percent:0;mso-width-percent:0;mso-height-percent:0">
            <v:imagedata r:id="rId7" o:title=""/>
          </v:shape>
        </w:pict>
      </w:r>
    </w:p>
    <w:p w14:paraId="0FBC9F59"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0E02C227">
          <v:shape id="_x0000_i1116" type="#_x0000_t75" alt="" style="width:1in;height:18.25pt;mso-width-percent:0;mso-height-percent:0;mso-width-percent:0;mso-height-percent:0">
            <v:imagedata r:id="rId7" o:title=""/>
          </v:shape>
        </w:pict>
      </w:r>
    </w:p>
    <w:p w14:paraId="5239C3BE"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0566A6BD">
          <v:shape id="_x0000_i1117" type="#_x0000_t75" alt="" style="width:1in;height:18.25pt;mso-width-percent:0;mso-height-percent:0;mso-width-percent:0;mso-height-percent:0">
            <v:imagedata r:id="rId7" o:title=""/>
          </v:shape>
        </w:pict>
      </w:r>
    </w:p>
    <w:p w14:paraId="0D172286"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28401BA3">
          <v:shape id="_x0000_i1118" type="#_x0000_t75" alt="" style="width:1in;height:18.25pt;mso-width-percent:0;mso-height-percent:0;mso-width-percent:0;mso-height-percent:0">
            <v:imagedata r:id="rId7" o:title=""/>
          </v:shape>
        </w:pict>
      </w:r>
    </w:p>
    <w:p w14:paraId="4B9421A1"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1C17BAD0">
          <v:shape id="_x0000_i1119" type="#_x0000_t75" alt="" style="width:1in;height:18.25pt;mso-width-percent:0;mso-height-percent:0;mso-width-percent:0;mso-height-percent:0">
            <v:imagedata r:id="rId7" o:title=""/>
          </v:shape>
        </w:pict>
      </w:r>
    </w:p>
    <w:p w14:paraId="0CDB0B1D"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10012B34">
          <v:shape id="_x0000_i1120" type="#_x0000_t75" alt="" style="width:1in;height:18.25pt;mso-width-percent:0;mso-height-percent:0;mso-width-percent:0;mso-height-percent:0">
            <v:imagedata r:id="rId7" o:title=""/>
          </v:shape>
        </w:pict>
      </w:r>
    </w:p>
    <w:p w14:paraId="4A46010C"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26D43211">
          <v:shape id="_x0000_i1121" type="#_x0000_t75" alt="" style="width:1in;height:18.25pt;mso-width-percent:0;mso-height-percent:0;mso-width-percent:0;mso-height-percent:0">
            <v:imagedata r:id="rId7" o:title=""/>
          </v:shape>
        </w:pict>
      </w:r>
    </w:p>
    <w:p w14:paraId="7AA2F4F5"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5BEDB884">
          <v:shape id="_x0000_i1122" type="#_x0000_t75" alt="" style="width:1in;height:18.25pt;mso-width-percent:0;mso-height-percent:0;mso-width-percent:0;mso-height-percent:0">
            <v:imagedata r:id="rId7" o:title=""/>
          </v:shape>
        </w:pict>
      </w:r>
    </w:p>
    <w:p w14:paraId="589C65C5"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165C9649">
          <v:shape id="_x0000_i1123" type="#_x0000_t75" alt="" style="width:1in;height:18.25pt;mso-width-percent:0;mso-height-percent:0;mso-width-percent:0;mso-height-percent:0">
            <v:imagedata r:id="rId7" o:title=""/>
          </v:shape>
        </w:pict>
      </w:r>
    </w:p>
    <w:p w14:paraId="02F91FB2"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4A5CEEDD">
          <v:shape id="_x0000_i1124" type="#_x0000_t75" alt="" style="width:1in;height:18.25pt;mso-width-percent:0;mso-height-percent:0;mso-width-percent:0;mso-height-percent:0">
            <v:imagedata r:id="rId7" o:title=""/>
          </v:shape>
        </w:pict>
      </w:r>
    </w:p>
    <w:p w14:paraId="2A419D12"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71FF67DA">
          <v:shape id="_x0000_i1125" type="#_x0000_t75" alt="" style="width:1in;height:18.25pt;mso-width-percent:0;mso-height-percent:0;mso-width-percent:0;mso-height-percent:0">
            <v:imagedata r:id="rId7" o:title=""/>
          </v:shape>
        </w:pict>
      </w:r>
    </w:p>
    <w:p w14:paraId="3233983B"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021DA091">
          <v:shape id="_x0000_i1126" type="#_x0000_t75" alt="" style="width:1in;height:18.25pt;mso-width-percent:0;mso-height-percent:0;mso-width-percent:0;mso-height-percent:0">
            <v:imagedata r:id="rId7" o:title=""/>
          </v:shape>
        </w:pict>
      </w:r>
    </w:p>
    <w:p w14:paraId="0063CE01"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4A7969FC">
          <v:shape id="_x0000_i1127" type="#_x0000_t75" alt="" style="width:1in;height:18.25pt;mso-width-percent:0;mso-height-percent:0;mso-width-percent:0;mso-height-percent:0">
            <v:imagedata r:id="rId7" o:title=""/>
          </v:shape>
        </w:pict>
      </w:r>
    </w:p>
    <w:p w14:paraId="0FE2A32E"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0F59171C">
          <v:shape id="_x0000_i1128" type="#_x0000_t75" alt="" style="width:1in;height:18.25pt;mso-width-percent:0;mso-height-percent:0;mso-width-percent:0;mso-height-percent:0">
            <v:imagedata r:id="rId7" o:title=""/>
          </v:shape>
        </w:pict>
      </w:r>
    </w:p>
    <w:p w14:paraId="049AD2A4"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01BBF6A5">
          <v:shape id="_x0000_i1129" type="#_x0000_t75" alt="" style="width:1in;height:18.25pt;mso-width-percent:0;mso-height-percent:0;mso-width-percent:0;mso-height-percent:0">
            <v:imagedata r:id="rId7" o:title=""/>
          </v:shape>
        </w:pict>
      </w:r>
    </w:p>
    <w:p w14:paraId="428F7E87"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66ACCDA5">
          <v:shape id="_x0000_i1130" type="#_x0000_t75" alt="" style="width:1in;height:18.25pt;mso-width-percent:0;mso-height-percent:0;mso-width-percent:0;mso-height-percent:0">
            <v:imagedata r:id="rId7" o:title=""/>
          </v:shape>
        </w:pict>
      </w:r>
    </w:p>
    <w:p w14:paraId="15F5DFBD"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6CF6E02F">
          <v:shape id="_x0000_i1131" type="#_x0000_t75" alt="" style="width:1in;height:18.25pt;mso-width-percent:0;mso-height-percent:0;mso-width-percent:0;mso-height-percent:0">
            <v:imagedata r:id="rId7" o:title=""/>
          </v:shape>
        </w:pict>
      </w:r>
    </w:p>
    <w:p w14:paraId="1495016C"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78B34A16">
          <v:shape id="_x0000_i1132" type="#_x0000_t75" alt="" style="width:1in;height:18.25pt;mso-width-percent:0;mso-height-percent:0;mso-width-percent:0;mso-height-percent:0">
            <v:imagedata r:id="rId7" o:title=""/>
          </v:shape>
        </w:pict>
      </w:r>
    </w:p>
    <w:p w14:paraId="336442B5"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01C8C62E">
          <v:shape id="_x0000_i1133" type="#_x0000_t75" alt="" style="width:1in;height:18.25pt;mso-width-percent:0;mso-height-percent:0;mso-width-percent:0;mso-height-percent:0">
            <v:imagedata r:id="rId7" o:title=""/>
          </v:shape>
        </w:pict>
      </w:r>
    </w:p>
    <w:p w14:paraId="285FF59E"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5E97C25A">
          <v:shape id="_x0000_i1134" type="#_x0000_t75" alt="" style="width:1in;height:18.25pt;mso-width-percent:0;mso-height-percent:0;mso-width-percent:0;mso-height-percent:0">
            <v:imagedata r:id="rId7" o:title=""/>
          </v:shape>
        </w:pict>
      </w:r>
    </w:p>
    <w:p w14:paraId="045E7C67"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3AE116AA">
          <v:shape id="_x0000_i1135" type="#_x0000_t75" alt="" style="width:1in;height:18.25pt;mso-width-percent:0;mso-height-percent:0;mso-width-percent:0;mso-height-percent:0">
            <v:imagedata r:id="rId7" o:title=""/>
          </v:shape>
        </w:pict>
      </w:r>
    </w:p>
    <w:p w14:paraId="37D73244"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198C3B78">
          <v:shape id="_x0000_i1136" type="#_x0000_t75" alt="" style="width:1in;height:18.25pt;mso-width-percent:0;mso-height-percent:0;mso-width-percent:0;mso-height-percent:0">
            <v:imagedata r:id="rId7" o:title=""/>
          </v:shape>
        </w:pict>
      </w:r>
    </w:p>
    <w:p w14:paraId="55B0330B"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1417FBED">
          <v:shape id="_x0000_i1137" type="#_x0000_t75" alt="" style="width:1in;height:18.25pt;mso-width-percent:0;mso-height-percent:0;mso-width-percent:0;mso-height-percent:0">
            <v:imagedata r:id="rId7" o:title=""/>
          </v:shape>
        </w:pict>
      </w:r>
    </w:p>
    <w:p w14:paraId="63A30CC1"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4EFBE4CB">
          <v:shape id="_x0000_i1138" type="#_x0000_t75" alt="" style="width:1in;height:18.25pt;mso-width-percent:0;mso-height-percent:0;mso-width-percent:0;mso-height-percent:0">
            <v:imagedata r:id="rId7" o:title=""/>
          </v:shape>
        </w:pict>
      </w:r>
    </w:p>
    <w:p w14:paraId="012D2734"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p>
    <w:p w14:paraId="3C459643"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Are you resitting any GCSEs*?</w:t>
      </w:r>
    </w:p>
    <w:p w14:paraId="54A24DCC"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GCSEs*</w:t>
      </w:r>
      <w:r w:rsidR="004076DF">
        <w:rPr>
          <w:rFonts w:ascii="TradeGothic" w:eastAsia="Times New Roman" w:hAnsi="TradeGothic" w:cs="Segoe UI"/>
          <w:noProof/>
          <w:vanish/>
          <w:color w:val="333333"/>
          <w:sz w:val="27"/>
          <w:szCs w:val="27"/>
          <w:lang w:val="en" w:eastAsia="en-GB"/>
        </w:rPr>
        <w:pict w14:anchorId="64B37D12">
          <v:shape id="_x0000_i1139" type="#_x0000_t75" alt="" style="width:61.85pt;height:18.25pt;mso-width-percent:0;mso-height-percent:0;mso-width-percent:0;mso-height-percent:0">
            <v:imagedata r:id="rId12" o:title=""/>
          </v:shape>
        </w:pict>
      </w:r>
    </w:p>
    <w:p w14:paraId="718F7F05"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If 'Yes', which subjects are you resitting? (Please note you would have to achieve the required grades prior to applying for the course)</w:t>
      </w:r>
    </w:p>
    <w:p w14:paraId="2908E2F2" w14:textId="77777777" w:rsidR="007705E3" w:rsidRPr="007705E3" w:rsidRDefault="004076DF" w:rsidP="007705E3">
      <w:pPr>
        <w:spacing w:after="0" w:line="240" w:lineRule="auto"/>
        <w:rPr>
          <w:rFonts w:ascii="TradeGothic" w:eastAsia="Times New Roman" w:hAnsi="TradeGothic" w:cs="Segoe UI"/>
          <w:vanish/>
          <w:color w:val="333333"/>
          <w:sz w:val="27"/>
          <w:szCs w:val="27"/>
          <w:lang w:val="en" w:eastAsia="en-GB"/>
        </w:rPr>
      </w:pPr>
      <w:r>
        <w:rPr>
          <w:rFonts w:ascii="TradeGothic" w:eastAsia="Times New Roman" w:hAnsi="TradeGothic" w:cs="Segoe UI"/>
          <w:noProof/>
          <w:vanish/>
          <w:color w:val="333333"/>
          <w:sz w:val="27"/>
          <w:szCs w:val="27"/>
          <w:lang w:val="en" w:eastAsia="en-GB"/>
        </w:rPr>
        <w:pict w14:anchorId="7C2B3C24">
          <v:shape id="_x0000_i1140" type="#_x0000_t75" alt="" style="width:136.9pt;height:58.8pt;mso-width-percent:0;mso-height-percent:0;mso-width-percent:0;mso-height-percent:0">
            <v:imagedata r:id="rId10" o:title=""/>
          </v:shape>
        </w:pict>
      </w:r>
    </w:p>
    <w:p w14:paraId="54F728C4"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u w:val="single"/>
          <w:lang w:val="en" w:eastAsia="en-GB"/>
        </w:rPr>
        <w:t>Back</w:t>
      </w:r>
    </w:p>
    <w:p w14:paraId="28E3D2A7" w14:textId="455358DD"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We are passionate about ensuring fair access for all students, regardless of background</w:t>
      </w:r>
      <w:ins w:id="190" w:author="Microsoft Office User" w:date="2020-02-07T11:48:00Z">
        <w:r w:rsidR="00C97318">
          <w:rPr>
            <w:rFonts w:ascii="TradeGothic" w:eastAsia="Times New Roman" w:hAnsi="TradeGothic" w:cs="Segoe UI"/>
            <w:color w:val="333333"/>
            <w:sz w:val="27"/>
            <w:szCs w:val="27"/>
            <w:lang w:val="en" w:eastAsia="en-GB"/>
          </w:rPr>
          <w:t>. W</w:t>
        </w:r>
      </w:ins>
      <w:del w:id="191" w:author="Microsoft Office User" w:date="2020-02-07T11:48:00Z">
        <w:r w:rsidRPr="007705E3" w:rsidDel="00C97318">
          <w:rPr>
            <w:rFonts w:ascii="TradeGothic" w:eastAsia="Times New Roman" w:hAnsi="TradeGothic" w:cs="Segoe UI"/>
            <w:color w:val="333333"/>
            <w:sz w:val="27"/>
            <w:szCs w:val="27"/>
            <w:lang w:val="en" w:eastAsia="en-GB"/>
          </w:rPr>
          <w:delText xml:space="preserve"> and w</w:delText>
        </w:r>
      </w:del>
      <w:r w:rsidRPr="007705E3">
        <w:rPr>
          <w:rFonts w:ascii="TradeGothic" w:eastAsia="Times New Roman" w:hAnsi="TradeGothic" w:cs="Segoe UI"/>
          <w:color w:val="333333"/>
          <w:sz w:val="27"/>
          <w:szCs w:val="27"/>
          <w:lang w:val="en" w:eastAsia="en-GB"/>
        </w:rPr>
        <w:t>e are particular</w:t>
      </w:r>
      <w:ins w:id="192" w:author="Microsoft Office User" w:date="2020-02-07T11:46:00Z">
        <w:r w:rsidR="00C97318">
          <w:rPr>
            <w:rFonts w:ascii="TradeGothic" w:eastAsia="Times New Roman" w:hAnsi="TradeGothic" w:cs="Segoe UI"/>
            <w:color w:val="333333"/>
            <w:sz w:val="27"/>
            <w:szCs w:val="27"/>
            <w:lang w:val="en" w:eastAsia="en-GB"/>
          </w:rPr>
          <w:t>ly</w:t>
        </w:r>
      </w:ins>
      <w:r w:rsidRPr="007705E3">
        <w:rPr>
          <w:rFonts w:ascii="TradeGothic" w:eastAsia="Times New Roman" w:hAnsi="TradeGothic" w:cs="Segoe UI"/>
          <w:color w:val="333333"/>
          <w:sz w:val="27"/>
          <w:szCs w:val="27"/>
          <w:lang w:val="en" w:eastAsia="en-GB"/>
        </w:rPr>
        <w:t xml:space="preserve"> interested in attracting students from groups which are currently underrepresented in </w:t>
      </w:r>
      <w:ins w:id="193" w:author="Microsoft Office User" w:date="2020-02-07T11:49:00Z">
        <w:r w:rsidR="00C97318">
          <w:rPr>
            <w:rFonts w:ascii="TradeGothic" w:eastAsia="Times New Roman" w:hAnsi="TradeGothic" w:cs="Segoe UI"/>
            <w:color w:val="333333"/>
            <w:sz w:val="27"/>
            <w:szCs w:val="27"/>
            <w:lang w:val="en" w:eastAsia="en-GB"/>
          </w:rPr>
          <w:t>h</w:t>
        </w:r>
      </w:ins>
      <w:ins w:id="194" w:author="Nikki Slack" w:date="2020-02-05T10:02:00Z">
        <w:del w:id="195" w:author="Microsoft Office User" w:date="2020-02-07T11:49:00Z">
          <w:r w:rsidR="00A1187B" w:rsidDel="00C97318">
            <w:rPr>
              <w:rFonts w:ascii="TradeGothic" w:eastAsia="Times New Roman" w:hAnsi="TradeGothic" w:cs="Segoe UI"/>
              <w:color w:val="333333"/>
              <w:sz w:val="27"/>
              <w:szCs w:val="27"/>
              <w:lang w:val="en" w:eastAsia="en-GB"/>
            </w:rPr>
            <w:delText>H</w:delText>
          </w:r>
        </w:del>
      </w:ins>
      <w:del w:id="196" w:author="Nikki Slack" w:date="2020-02-05T10:02:00Z">
        <w:r w:rsidRPr="007705E3" w:rsidDel="00A1187B">
          <w:rPr>
            <w:rFonts w:ascii="TradeGothic" w:eastAsia="Times New Roman" w:hAnsi="TradeGothic" w:cs="Segoe UI"/>
            <w:color w:val="333333"/>
            <w:sz w:val="27"/>
            <w:szCs w:val="27"/>
            <w:lang w:val="en" w:eastAsia="en-GB"/>
          </w:rPr>
          <w:delText>h</w:delText>
        </w:r>
      </w:del>
      <w:r w:rsidRPr="007705E3">
        <w:rPr>
          <w:rFonts w:ascii="TradeGothic" w:eastAsia="Times New Roman" w:hAnsi="TradeGothic" w:cs="Segoe UI"/>
          <w:color w:val="333333"/>
          <w:sz w:val="27"/>
          <w:szCs w:val="27"/>
          <w:lang w:val="en" w:eastAsia="en-GB"/>
        </w:rPr>
        <w:t xml:space="preserve">igher </w:t>
      </w:r>
      <w:ins w:id="197" w:author="Microsoft Office User" w:date="2020-02-07T11:49:00Z">
        <w:r w:rsidR="00C97318">
          <w:rPr>
            <w:rFonts w:ascii="TradeGothic" w:eastAsia="Times New Roman" w:hAnsi="TradeGothic" w:cs="Segoe UI"/>
            <w:color w:val="333333"/>
            <w:sz w:val="27"/>
            <w:szCs w:val="27"/>
            <w:lang w:val="en" w:eastAsia="en-GB"/>
          </w:rPr>
          <w:t>e</w:t>
        </w:r>
      </w:ins>
      <w:ins w:id="198" w:author="Nikki Slack" w:date="2020-02-05T10:02:00Z">
        <w:del w:id="199" w:author="Microsoft Office User" w:date="2020-02-07T11:49:00Z">
          <w:r w:rsidR="00A1187B" w:rsidDel="00C97318">
            <w:rPr>
              <w:rFonts w:ascii="TradeGothic" w:eastAsia="Times New Roman" w:hAnsi="TradeGothic" w:cs="Segoe UI"/>
              <w:color w:val="333333"/>
              <w:sz w:val="27"/>
              <w:szCs w:val="27"/>
              <w:lang w:val="en" w:eastAsia="en-GB"/>
            </w:rPr>
            <w:delText>E</w:delText>
          </w:r>
        </w:del>
      </w:ins>
      <w:del w:id="200" w:author="Nikki Slack" w:date="2020-02-05T10:02:00Z">
        <w:r w:rsidRPr="007705E3" w:rsidDel="00A1187B">
          <w:rPr>
            <w:rFonts w:ascii="TradeGothic" w:eastAsia="Times New Roman" w:hAnsi="TradeGothic" w:cs="Segoe UI"/>
            <w:color w:val="333333"/>
            <w:sz w:val="27"/>
            <w:szCs w:val="27"/>
            <w:lang w:val="en" w:eastAsia="en-GB"/>
          </w:rPr>
          <w:delText>e</w:delText>
        </w:r>
      </w:del>
      <w:r w:rsidRPr="007705E3">
        <w:rPr>
          <w:rFonts w:ascii="TradeGothic" w:eastAsia="Times New Roman" w:hAnsi="TradeGothic" w:cs="Segoe UI"/>
          <w:color w:val="333333"/>
          <w:sz w:val="27"/>
          <w:szCs w:val="27"/>
          <w:lang w:val="en" w:eastAsia="en-GB"/>
        </w:rPr>
        <w:t>ducation. The next part of the application form aims to find out more about you and your background, to establish whether you meet the Office for Students guid</w:t>
      </w:r>
      <w:ins w:id="201" w:author="Nikki Slack" w:date="2020-02-05T10:01:00Z">
        <w:r w:rsidR="00A1187B">
          <w:rPr>
            <w:rFonts w:ascii="TradeGothic" w:eastAsia="Times New Roman" w:hAnsi="TradeGothic" w:cs="Segoe UI"/>
            <w:color w:val="333333"/>
            <w:sz w:val="27"/>
            <w:szCs w:val="27"/>
            <w:lang w:val="en" w:eastAsia="en-GB"/>
          </w:rPr>
          <w:t>e</w:t>
        </w:r>
      </w:ins>
      <w:r w:rsidRPr="007705E3">
        <w:rPr>
          <w:rFonts w:ascii="TradeGothic" w:eastAsia="Times New Roman" w:hAnsi="TradeGothic" w:cs="Segoe UI"/>
          <w:color w:val="333333"/>
          <w:sz w:val="27"/>
          <w:szCs w:val="27"/>
          <w:lang w:val="en" w:eastAsia="en-GB"/>
        </w:rPr>
        <w:t>lines.</w:t>
      </w:r>
    </w:p>
    <w:p w14:paraId="47151647" w14:textId="77777777" w:rsidR="007705E3" w:rsidRPr="007705E3" w:rsidRDefault="007705E3" w:rsidP="007705E3">
      <w:pPr>
        <w:spacing w:after="0" w:line="240" w:lineRule="auto"/>
        <w:rPr>
          <w:rFonts w:ascii="TradeGothic" w:eastAsia="Times New Roman" w:hAnsi="TradeGothic" w:cs="Segoe UI"/>
          <w:color w:val="333333"/>
          <w:sz w:val="27"/>
          <w:szCs w:val="27"/>
          <w:lang w:val="en" w:eastAsia="en-GB"/>
        </w:rPr>
      </w:pPr>
    </w:p>
    <w:p w14:paraId="0F0471D2" w14:textId="77777777"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 xml:space="preserve">Please tick all that apply to you: </w:t>
      </w:r>
    </w:p>
    <w:p w14:paraId="388F3877" w14:textId="69ADABEF" w:rsidR="007705E3" w:rsidRPr="007705E3" w:rsidRDefault="007705E3" w:rsidP="007705E3">
      <w:pPr>
        <w:spacing w:after="27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br/>
      </w:r>
      <w:r w:rsidR="004076DF">
        <w:rPr>
          <w:rFonts w:ascii="TradeGothic" w:eastAsia="Times New Roman" w:hAnsi="TradeGothic" w:cs="Segoe UI"/>
          <w:noProof/>
          <w:color w:val="333333"/>
          <w:sz w:val="27"/>
          <w:szCs w:val="27"/>
          <w:lang w:val="en" w:eastAsia="en-GB"/>
        </w:rPr>
        <w:pict w14:anchorId="269E966D">
          <v:shape id="_x0000_i1141" type="#_x0000_t75" alt="" style="width:20.3pt;height:17.25pt;mso-width-percent:0;mso-height-percent:0;mso-width-percent:0;mso-height-percent:0">
            <v:imagedata r:id="rId9" o:title=""/>
          </v:shape>
        </w:pict>
      </w:r>
      <w:r w:rsidRPr="007705E3">
        <w:rPr>
          <w:rFonts w:ascii="TradeGothic" w:eastAsia="Times New Roman" w:hAnsi="TradeGothic" w:cs="Segoe UI"/>
          <w:color w:val="333333"/>
          <w:sz w:val="27"/>
          <w:szCs w:val="27"/>
          <w:lang w:val="en" w:eastAsia="en-GB"/>
        </w:rPr>
        <w:t>You receive/have received free school meals</w:t>
      </w:r>
      <w:r w:rsidRPr="007705E3">
        <w:rPr>
          <w:rFonts w:ascii="TradeGothic" w:eastAsia="Times New Roman" w:hAnsi="TradeGothic" w:cs="Segoe UI"/>
          <w:color w:val="333333"/>
          <w:sz w:val="27"/>
          <w:szCs w:val="27"/>
          <w:lang w:val="en" w:eastAsia="en-GB"/>
        </w:rPr>
        <w:br/>
      </w:r>
      <w:r w:rsidRPr="007705E3">
        <w:rPr>
          <w:rFonts w:ascii="TradeGothic" w:eastAsia="Times New Roman" w:hAnsi="TradeGothic" w:cs="Segoe UI"/>
          <w:color w:val="333333"/>
          <w:sz w:val="27"/>
          <w:szCs w:val="27"/>
          <w:lang w:val="en" w:eastAsia="en-GB"/>
        </w:rPr>
        <w:br/>
      </w:r>
      <w:r w:rsidR="004076DF">
        <w:rPr>
          <w:rFonts w:ascii="TradeGothic" w:eastAsia="Times New Roman" w:hAnsi="TradeGothic" w:cs="Segoe UI"/>
          <w:noProof/>
          <w:color w:val="333333"/>
          <w:sz w:val="27"/>
          <w:szCs w:val="27"/>
          <w:lang w:val="en" w:eastAsia="en-GB"/>
        </w:rPr>
        <w:pict w14:anchorId="1F37597B">
          <v:shape id="_x0000_i1142" type="#_x0000_t75" alt="" style="width:20.3pt;height:17.25pt;mso-width-percent:0;mso-height-percent:0;mso-width-percent:0;mso-height-percent:0">
            <v:imagedata r:id="rId9" o:title=""/>
          </v:shape>
        </w:pict>
      </w:r>
      <w:r w:rsidRPr="007705E3">
        <w:rPr>
          <w:rFonts w:ascii="TradeGothic" w:eastAsia="Times New Roman" w:hAnsi="TradeGothic" w:cs="Segoe UI"/>
          <w:color w:val="333333"/>
          <w:sz w:val="27"/>
          <w:szCs w:val="27"/>
          <w:lang w:val="en" w:eastAsia="en-GB"/>
        </w:rPr>
        <w:t xml:space="preserve">You have been in the care of a </w:t>
      </w:r>
      <w:ins w:id="202" w:author="Microsoft Office User" w:date="2020-02-07T11:49:00Z">
        <w:r w:rsidR="00C97318">
          <w:rPr>
            <w:rFonts w:ascii="TradeGothic" w:eastAsia="Times New Roman" w:hAnsi="TradeGothic" w:cs="Segoe UI"/>
            <w:color w:val="333333"/>
            <w:sz w:val="27"/>
            <w:szCs w:val="27"/>
            <w:lang w:val="en" w:eastAsia="en-GB"/>
          </w:rPr>
          <w:t>l</w:t>
        </w:r>
      </w:ins>
      <w:ins w:id="203" w:author="Nikki Slack" w:date="2020-02-05T10:02:00Z">
        <w:del w:id="204" w:author="Microsoft Office User" w:date="2020-02-07T11:49:00Z">
          <w:r w:rsidR="00A1187B" w:rsidDel="00C97318">
            <w:rPr>
              <w:rFonts w:ascii="TradeGothic" w:eastAsia="Times New Roman" w:hAnsi="TradeGothic" w:cs="Segoe UI"/>
              <w:color w:val="333333"/>
              <w:sz w:val="27"/>
              <w:szCs w:val="27"/>
              <w:lang w:val="en" w:eastAsia="en-GB"/>
            </w:rPr>
            <w:delText>L</w:delText>
          </w:r>
        </w:del>
      </w:ins>
      <w:del w:id="205" w:author="Nikki Slack" w:date="2020-02-05T10:02:00Z">
        <w:r w:rsidRPr="007705E3" w:rsidDel="00A1187B">
          <w:rPr>
            <w:rFonts w:ascii="TradeGothic" w:eastAsia="Times New Roman" w:hAnsi="TradeGothic" w:cs="Segoe UI"/>
            <w:color w:val="333333"/>
            <w:sz w:val="27"/>
            <w:szCs w:val="27"/>
            <w:lang w:val="en" w:eastAsia="en-GB"/>
          </w:rPr>
          <w:delText>l</w:delText>
        </w:r>
      </w:del>
      <w:r w:rsidRPr="007705E3">
        <w:rPr>
          <w:rFonts w:ascii="TradeGothic" w:eastAsia="Times New Roman" w:hAnsi="TradeGothic" w:cs="Segoe UI"/>
          <w:color w:val="333333"/>
          <w:sz w:val="27"/>
          <w:szCs w:val="27"/>
          <w:lang w:val="en" w:eastAsia="en-GB"/>
        </w:rPr>
        <w:t xml:space="preserve">ocal </w:t>
      </w:r>
      <w:ins w:id="206" w:author="Microsoft Office User" w:date="2020-02-07T11:49:00Z">
        <w:r w:rsidR="00C97318">
          <w:rPr>
            <w:rFonts w:ascii="TradeGothic" w:eastAsia="Times New Roman" w:hAnsi="TradeGothic" w:cs="Segoe UI"/>
            <w:color w:val="333333"/>
            <w:sz w:val="27"/>
            <w:szCs w:val="27"/>
            <w:lang w:val="en" w:eastAsia="en-GB"/>
          </w:rPr>
          <w:t>a</w:t>
        </w:r>
      </w:ins>
      <w:ins w:id="207" w:author="Nikki Slack" w:date="2020-02-05T10:03:00Z">
        <w:del w:id="208" w:author="Microsoft Office User" w:date="2020-02-07T11:49:00Z">
          <w:r w:rsidR="00A1187B" w:rsidDel="00C97318">
            <w:rPr>
              <w:rFonts w:ascii="TradeGothic" w:eastAsia="Times New Roman" w:hAnsi="TradeGothic" w:cs="Segoe UI"/>
              <w:color w:val="333333"/>
              <w:sz w:val="27"/>
              <w:szCs w:val="27"/>
              <w:lang w:val="en" w:eastAsia="en-GB"/>
            </w:rPr>
            <w:delText>A</w:delText>
          </w:r>
        </w:del>
      </w:ins>
      <w:del w:id="209" w:author="Nikki Slack" w:date="2020-02-05T10:02:00Z">
        <w:r w:rsidRPr="007705E3" w:rsidDel="00A1187B">
          <w:rPr>
            <w:rFonts w:ascii="TradeGothic" w:eastAsia="Times New Roman" w:hAnsi="TradeGothic" w:cs="Segoe UI"/>
            <w:color w:val="333333"/>
            <w:sz w:val="27"/>
            <w:szCs w:val="27"/>
            <w:lang w:val="en" w:eastAsia="en-GB"/>
          </w:rPr>
          <w:delText>a</w:delText>
        </w:r>
      </w:del>
      <w:r w:rsidRPr="007705E3">
        <w:rPr>
          <w:rFonts w:ascii="TradeGothic" w:eastAsia="Times New Roman" w:hAnsi="TradeGothic" w:cs="Segoe UI"/>
          <w:color w:val="333333"/>
          <w:sz w:val="27"/>
          <w:szCs w:val="27"/>
          <w:lang w:val="en" w:eastAsia="en-GB"/>
        </w:rPr>
        <w:t>uthority</w:t>
      </w:r>
      <w:r w:rsidRPr="007705E3">
        <w:rPr>
          <w:rFonts w:ascii="TradeGothic" w:eastAsia="Times New Roman" w:hAnsi="TradeGothic" w:cs="Segoe UI"/>
          <w:color w:val="333333"/>
          <w:sz w:val="27"/>
          <w:szCs w:val="27"/>
          <w:lang w:val="en" w:eastAsia="en-GB"/>
        </w:rPr>
        <w:br/>
      </w:r>
      <w:r w:rsidRPr="007705E3">
        <w:rPr>
          <w:rFonts w:ascii="TradeGothic" w:eastAsia="Times New Roman" w:hAnsi="TradeGothic" w:cs="Segoe UI"/>
          <w:color w:val="333333"/>
          <w:sz w:val="27"/>
          <w:szCs w:val="27"/>
          <w:lang w:val="en" w:eastAsia="en-GB"/>
        </w:rPr>
        <w:br/>
      </w:r>
      <w:r w:rsidR="004076DF">
        <w:rPr>
          <w:rFonts w:ascii="TradeGothic" w:eastAsia="Times New Roman" w:hAnsi="TradeGothic" w:cs="Segoe UI"/>
          <w:noProof/>
          <w:color w:val="333333"/>
          <w:sz w:val="27"/>
          <w:szCs w:val="27"/>
          <w:lang w:val="en" w:eastAsia="en-GB"/>
        </w:rPr>
        <w:pict w14:anchorId="1BA48FC0">
          <v:shape id="_x0000_i1143" type="#_x0000_t75" alt="" style="width:20.3pt;height:17.25pt;mso-width-percent:0;mso-height-percent:0;mso-width-percent:0;mso-height-percent:0">
            <v:imagedata r:id="rId9" o:title=""/>
          </v:shape>
        </w:pict>
      </w:r>
      <w:r w:rsidRPr="007705E3">
        <w:rPr>
          <w:rFonts w:ascii="TradeGothic" w:eastAsia="Times New Roman" w:hAnsi="TradeGothic" w:cs="Segoe UI"/>
          <w:color w:val="333333"/>
          <w:sz w:val="27"/>
          <w:szCs w:val="27"/>
          <w:lang w:val="en" w:eastAsia="en-GB"/>
        </w:rPr>
        <w:t xml:space="preserve">You are a </w:t>
      </w:r>
      <w:proofErr w:type="spellStart"/>
      <w:r w:rsidRPr="007705E3">
        <w:rPr>
          <w:rFonts w:ascii="TradeGothic" w:eastAsia="Times New Roman" w:hAnsi="TradeGothic" w:cs="Segoe UI"/>
          <w:color w:val="333333"/>
          <w:sz w:val="27"/>
          <w:szCs w:val="27"/>
          <w:lang w:val="en" w:eastAsia="en-GB"/>
        </w:rPr>
        <w:t>recognised</w:t>
      </w:r>
      <w:proofErr w:type="spellEnd"/>
      <w:r w:rsidRPr="007705E3">
        <w:rPr>
          <w:rFonts w:ascii="TradeGothic" w:eastAsia="Times New Roman" w:hAnsi="TradeGothic" w:cs="Segoe UI"/>
          <w:color w:val="333333"/>
          <w:sz w:val="27"/>
          <w:szCs w:val="27"/>
          <w:lang w:val="en" w:eastAsia="en-GB"/>
        </w:rPr>
        <w:t xml:space="preserve"> </w:t>
      </w:r>
      <w:proofErr w:type="spellStart"/>
      <w:r w:rsidRPr="007705E3">
        <w:rPr>
          <w:rFonts w:ascii="TradeGothic" w:eastAsia="Times New Roman" w:hAnsi="TradeGothic" w:cs="Segoe UI"/>
          <w:color w:val="333333"/>
          <w:sz w:val="27"/>
          <w:szCs w:val="27"/>
          <w:lang w:val="en" w:eastAsia="en-GB"/>
        </w:rPr>
        <w:t>carer</w:t>
      </w:r>
      <w:proofErr w:type="spellEnd"/>
      <w:r w:rsidRPr="007705E3">
        <w:rPr>
          <w:rFonts w:ascii="TradeGothic" w:eastAsia="Times New Roman" w:hAnsi="TradeGothic" w:cs="Segoe UI"/>
          <w:color w:val="333333"/>
          <w:sz w:val="27"/>
          <w:szCs w:val="27"/>
          <w:lang w:val="en" w:eastAsia="en-GB"/>
        </w:rPr>
        <w:br/>
      </w:r>
      <w:r w:rsidRPr="007705E3">
        <w:rPr>
          <w:rFonts w:ascii="TradeGothic" w:eastAsia="Times New Roman" w:hAnsi="TradeGothic" w:cs="Segoe UI"/>
          <w:color w:val="333333"/>
          <w:sz w:val="27"/>
          <w:szCs w:val="27"/>
          <w:lang w:val="en" w:eastAsia="en-GB"/>
        </w:rPr>
        <w:br/>
      </w:r>
      <w:r w:rsidR="004076DF">
        <w:rPr>
          <w:rFonts w:ascii="TradeGothic" w:eastAsia="Times New Roman" w:hAnsi="TradeGothic" w:cs="Segoe UI"/>
          <w:noProof/>
          <w:color w:val="333333"/>
          <w:sz w:val="27"/>
          <w:szCs w:val="27"/>
          <w:lang w:val="en" w:eastAsia="en-GB"/>
        </w:rPr>
        <w:pict w14:anchorId="484C2A1E">
          <v:shape id="_x0000_i1144" type="#_x0000_t75" alt="" style="width:20.3pt;height:17.25pt;mso-width-percent:0;mso-height-percent:0;mso-width-percent:0;mso-height-percent:0">
            <v:imagedata r:id="rId9" o:title=""/>
          </v:shape>
        </w:pict>
      </w:r>
      <w:r w:rsidRPr="007705E3">
        <w:rPr>
          <w:rFonts w:ascii="TradeGothic" w:eastAsia="Times New Roman" w:hAnsi="TradeGothic" w:cs="Segoe UI"/>
          <w:color w:val="333333"/>
          <w:sz w:val="27"/>
          <w:szCs w:val="27"/>
          <w:lang w:val="en" w:eastAsia="en-GB"/>
        </w:rPr>
        <w:t>Either/both of your parents are/have been in the military</w:t>
      </w:r>
      <w:r w:rsidRPr="007705E3">
        <w:rPr>
          <w:rFonts w:ascii="TradeGothic" w:eastAsia="Times New Roman" w:hAnsi="TradeGothic" w:cs="Segoe UI"/>
          <w:color w:val="333333"/>
          <w:sz w:val="27"/>
          <w:szCs w:val="27"/>
          <w:lang w:val="en" w:eastAsia="en-GB"/>
        </w:rPr>
        <w:br/>
      </w:r>
      <w:r w:rsidRPr="007705E3">
        <w:rPr>
          <w:rFonts w:ascii="TradeGothic" w:eastAsia="Times New Roman" w:hAnsi="TradeGothic" w:cs="Segoe UI"/>
          <w:color w:val="333333"/>
          <w:sz w:val="27"/>
          <w:szCs w:val="27"/>
          <w:lang w:val="en" w:eastAsia="en-GB"/>
        </w:rPr>
        <w:br/>
      </w:r>
      <w:r w:rsidR="004076DF">
        <w:rPr>
          <w:rFonts w:ascii="TradeGothic" w:eastAsia="Times New Roman" w:hAnsi="TradeGothic" w:cs="Segoe UI"/>
          <w:noProof/>
          <w:color w:val="333333"/>
          <w:sz w:val="27"/>
          <w:szCs w:val="27"/>
          <w:lang w:val="en" w:eastAsia="en-GB"/>
        </w:rPr>
        <w:pict w14:anchorId="6FF46A1C">
          <v:shape id="_x0000_i1145" type="#_x0000_t75" alt="" style="width:20.3pt;height:17.25pt;mso-width-percent:0;mso-height-percent:0;mso-width-percent:0;mso-height-percent:0">
            <v:imagedata r:id="rId9" o:title=""/>
          </v:shape>
        </w:pict>
      </w:r>
      <w:r w:rsidRPr="007705E3">
        <w:rPr>
          <w:rFonts w:ascii="TradeGothic" w:eastAsia="Times New Roman" w:hAnsi="TradeGothic" w:cs="Segoe UI"/>
          <w:color w:val="333333"/>
          <w:sz w:val="27"/>
          <w:szCs w:val="27"/>
          <w:lang w:val="en" w:eastAsia="en-GB"/>
        </w:rPr>
        <w:t>You are a refugee</w:t>
      </w:r>
      <w:r w:rsidRPr="007705E3">
        <w:rPr>
          <w:rFonts w:ascii="TradeGothic" w:eastAsia="Times New Roman" w:hAnsi="TradeGothic" w:cs="Segoe UI"/>
          <w:color w:val="333333"/>
          <w:sz w:val="27"/>
          <w:szCs w:val="27"/>
          <w:lang w:val="en" w:eastAsia="en-GB"/>
        </w:rPr>
        <w:br/>
      </w:r>
      <w:r w:rsidRPr="007705E3">
        <w:rPr>
          <w:rFonts w:ascii="TradeGothic" w:eastAsia="Times New Roman" w:hAnsi="TradeGothic" w:cs="Segoe UI"/>
          <w:color w:val="333333"/>
          <w:sz w:val="27"/>
          <w:szCs w:val="27"/>
          <w:lang w:val="en" w:eastAsia="en-GB"/>
        </w:rPr>
        <w:br/>
      </w:r>
      <w:r w:rsidR="004076DF">
        <w:rPr>
          <w:rFonts w:ascii="TradeGothic" w:eastAsia="Times New Roman" w:hAnsi="TradeGothic" w:cs="Segoe UI"/>
          <w:noProof/>
          <w:color w:val="333333"/>
          <w:sz w:val="27"/>
          <w:szCs w:val="27"/>
          <w:lang w:val="en" w:eastAsia="en-GB"/>
        </w:rPr>
        <w:pict w14:anchorId="71E4115B">
          <v:shape id="_x0000_i1146" type="#_x0000_t75" alt="" style="width:20.3pt;height:17.25pt;mso-width-percent:0;mso-height-percent:0;mso-width-percent:0;mso-height-percent:0">
            <v:imagedata r:id="rId9" o:title=""/>
          </v:shape>
        </w:pict>
      </w:r>
      <w:r w:rsidRPr="007705E3">
        <w:rPr>
          <w:rFonts w:ascii="TradeGothic" w:eastAsia="Times New Roman" w:hAnsi="TradeGothic" w:cs="Segoe UI"/>
          <w:color w:val="333333"/>
          <w:sz w:val="27"/>
          <w:szCs w:val="27"/>
          <w:lang w:val="en" w:eastAsia="en-GB"/>
        </w:rPr>
        <w:t>You are an estranged student</w:t>
      </w:r>
      <w:r w:rsidRPr="007705E3">
        <w:rPr>
          <w:rFonts w:ascii="TradeGothic" w:eastAsia="Times New Roman" w:hAnsi="TradeGothic" w:cs="Segoe UI"/>
          <w:color w:val="333333"/>
          <w:sz w:val="27"/>
          <w:szCs w:val="27"/>
          <w:lang w:val="en" w:eastAsia="en-GB"/>
        </w:rPr>
        <w:br/>
      </w:r>
    </w:p>
    <w:p w14:paraId="69760964" w14:textId="77777777"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b/>
          <w:bCs/>
          <w:color w:val="333333"/>
          <w:sz w:val="27"/>
          <w:szCs w:val="27"/>
          <w:lang w:val="en" w:eastAsia="en-GB"/>
        </w:rPr>
        <w:t>Annual household income</w:t>
      </w:r>
    </w:p>
    <w:p w14:paraId="70532B33" w14:textId="46A9ED8E"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 xml:space="preserve">What is your annual household income? </w:t>
      </w:r>
      <w:del w:id="210" w:author="Microsoft Office User" w:date="2020-02-07T11:50:00Z">
        <w:r w:rsidRPr="007705E3" w:rsidDel="00C97318">
          <w:rPr>
            <w:rFonts w:ascii="TradeGothic" w:eastAsia="Times New Roman" w:hAnsi="TradeGothic" w:cs="Segoe UI"/>
            <w:color w:val="333333"/>
            <w:sz w:val="27"/>
            <w:szCs w:val="27"/>
            <w:lang w:val="en" w:eastAsia="en-GB"/>
          </w:rPr>
          <w:delText>(</w:delText>
        </w:r>
      </w:del>
      <w:r w:rsidRPr="007705E3">
        <w:rPr>
          <w:rFonts w:ascii="TradeGothic" w:eastAsia="Times New Roman" w:hAnsi="TradeGothic" w:cs="Segoe UI"/>
          <w:color w:val="333333"/>
          <w:sz w:val="27"/>
          <w:szCs w:val="27"/>
          <w:lang w:val="en" w:eastAsia="en-GB"/>
        </w:rPr>
        <w:t>Please select from the drop down list</w:t>
      </w:r>
      <w:ins w:id="211" w:author="Microsoft Office User" w:date="2020-02-07T11:50:00Z">
        <w:r w:rsidR="00C97318">
          <w:rPr>
            <w:rFonts w:ascii="TradeGothic" w:eastAsia="Times New Roman" w:hAnsi="TradeGothic" w:cs="Segoe UI"/>
            <w:color w:val="333333"/>
            <w:sz w:val="27"/>
            <w:szCs w:val="27"/>
            <w:lang w:val="en" w:eastAsia="en-GB"/>
          </w:rPr>
          <w:t>.</w:t>
        </w:r>
      </w:ins>
      <w:del w:id="212" w:author="Microsoft Office User" w:date="2020-02-07T11:50:00Z">
        <w:r w:rsidRPr="007705E3" w:rsidDel="00C97318">
          <w:rPr>
            <w:rFonts w:ascii="TradeGothic" w:eastAsia="Times New Roman" w:hAnsi="TradeGothic" w:cs="Segoe UI"/>
            <w:color w:val="333333"/>
            <w:sz w:val="27"/>
            <w:szCs w:val="27"/>
            <w:lang w:val="en" w:eastAsia="en-GB"/>
          </w:rPr>
          <w:delText>)</w:delText>
        </w:r>
      </w:del>
    </w:p>
    <w:p w14:paraId="41AD369E" w14:textId="77777777"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This is gross income (before tax and National Insurance) that your parent/</w:t>
      </w:r>
      <w:proofErr w:type="spellStart"/>
      <w:r w:rsidRPr="007705E3">
        <w:rPr>
          <w:rFonts w:ascii="TradeGothic" w:eastAsia="Times New Roman" w:hAnsi="TradeGothic" w:cs="Segoe UI"/>
          <w:color w:val="333333"/>
          <w:sz w:val="27"/>
          <w:szCs w:val="27"/>
          <w:lang w:val="en" w:eastAsia="en-GB"/>
        </w:rPr>
        <w:t>carer</w:t>
      </w:r>
      <w:proofErr w:type="spellEnd"/>
      <w:r w:rsidRPr="007705E3">
        <w:rPr>
          <w:rFonts w:ascii="TradeGothic" w:eastAsia="Times New Roman" w:hAnsi="TradeGothic" w:cs="Segoe UI"/>
          <w:color w:val="333333"/>
          <w:sz w:val="27"/>
          <w:szCs w:val="27"/>
          <w:lang w:val="en" w:eastAsia="en-GB"/>
        </w:rPr>
        <w:t>/guardian earns in a year and includes the income of your parent's partner, if they have one.</w:t>
      </w:r>
    </w:p>
    <w:p w14:paraId="2D15253D" w14:textId="2D92D809" w:rsidR="007705E3" w:rsidRPr="007705E3" w:rsidRDefault="007705E3" w:rsidP="007705E3">
      <w:pPr>
        <w:spacing w:after="27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 xml:space="preserve">Annual </w:t>
      </w:r>
      <w:ins w:id="213" w:author="Microsoft Office User" w:date="2020-02-07T11:50:00Z">
        <w:r w:rsidR="00C97318">
          <w:rPr>
            <w:rFonts w:ascii="TradeGothic" w:eastAsia="Times New Roman" w:hAnsi="TradeGothic" w:cs="Segoe UI"/>
            <w:color w:val="333333"/>
            <w:sz w:val="27"/>
            <w:szCs w:val="27"/>
            <w:lang w:val="en" w:eastAsia="en-GB"/>
          </w:rPr>
          <w:t>i</w:t>
        </w:r>
      </w:ins>
      <w:del w:id="214" w:author="Microsoft Office User" w:date="2020-02-07T11:50:00Z">
        <w:r w:rsidRPr="007705E3" w:rsidDel="00C97318">
          <w:rPr>
            <w:rFonts w:ascii="TradeGothic" w:eastAsia="Times New Roman" w:hAnsi="TradeGothic" w:cs="Segoe UI"/>
            <w:color w:val="333333"/>
            <w:sz w:val="27"/>
            <w:szCs w:val="27"/>
            <w:lang w:val="en" w:eastAsia="en-GB"/>
          </w:rPr>
          <w:delText>I</w:delText>
        </w:r>
      </w:del>
      <w:r w:rsidRPr="007705E3">
        <w:rPr>
          <w:rFonts w:ascii="TradeGothic" w:eastAsia="Times New Roman" w:hAnsi="TradeGothic" w:cs="Segoe UI"/>
          <w:color w:val="333333"/>
          <w:sz w:val="27"/>
          <w:szCs w:val="27"/>
          <w:lang w:val="en" w:eastAsia="en-GB"/>
        </w:rPr>
        <w:t>ncome</w:t>
      </w:r>
      <w:commentRangeStart w:id="215"/>
      <w:r w:rsidR="004076DF">
        <w:rPr>
          <w:rFonts w:ascii="TradeGothic" w:eastAsia="Times New Roman" w:hAnsi="TradeGothic" w:cs="Segoe UI"/>
          <w:noProof/>
          <w:color w:val="333333"/>
          <w:sz w:val="27"/>
          <w:szCs w:val="27"/>
          <w:lang w:val="en" w:eastAsia="en-GB"/>
        </w:rPr>
        <w:pict w14:anchorId="388A588D">
          <v:shape id="_x0000_i1147" type="#_x0000_t75" alt="" style="width:115.6pt;height:18.25pt;mso-width-percent:0;mso-height-percent:0;mso-width-percent:0;mso-height-percent:0">
            <v:imagedata r:id="rId14" o:title=""/>
          </v:shape>
        </w:pict>
      </w:r>
      <w:commentRangeEnd w:id="215"/>
      <w:r w:rsidR="00C97318">
        <w:rPr>
          <w:rStyle w:val="CommentReference"/>
        </w:rPr>
        <w:commentReference w:id="215"/>
      </w:r>
      <w:r w:rsidRPr="007705E3">
        <w:rPr>
          <w:rFonts w:ascii="TradeGothic" w:eastAsia="Times New Roman" w:hAnsi="TradeGothic" w:cs="Segoe UI"/>
          <w:color w:val="333333"/>
          <w:sz w:val="27"/>
          <w:szCs w:val="27"/>
          <w:lang w:val="en" w:eastAsia="en-GB"/>
        </w:rPr>
        <w:t xml:space="preserve"> </w:t>
      </w:r>
      <w:bookmarkStart w:id="216" w:name="_GoBack"/>
      <w:bookmarkEnd w:id="216"/>
    </w:p>
    <w:p w14:paraId="1F4266D6" w14:textId="77777777" w:rsidR="007705E3" w:rsidRDefault="007705E3" w:rsidP="007705E3">
      <w:pPr>
        <w:spacing w:after="180" w:line="240" w:lineRule="auto"/>
        <w:rPr>
          <w:ins w:id="217" w:author="Nikki Slack" w:date="2020-02-05T10:03:00Z"/>
          <w:rFonts w:ascii="TradeGothic" w:eastAsia="Times New Roman" w:hAnsi="TradeGothic" w:cs="Segoe UI"/>
          <w:b/>
          <w:bCs/>
          <w:color w:val="333333"/>
          <w:sz w:val="27"/>
          <w:szCs w:val="27"/>
          <w:lang w:val="en" w:eastAsia="en-GB"/>
        </w:rPr>
      </w:pPr>
      <w:r w:rsidRPr="007705E3">
        <w:rPr>
          <w:rFonts w:ascii="TradeGothic" w:eastAsia="Times New Roman" w:hAnsi="TradeGothic" w:cs="Segoe UI"/>
          <w:b/>
          <w:bCs/>
          <w:color w:val="333333"/>
          <w:sz w:val="27"/>
          <w:szCs w:val="27"/>
          <w:lang w:val="en" w:eastAsia="en-GB"/>
        </w:rPr>
        <w:t>Your parents' education</w:t>
      </w:r>
    </w:p>
    <w:p w14:paraId="516FD2C5" w14:textId="77777777" w:rsidR="00A1187B" w:rsidRPr="007705E3" w:rsidDel="00A1187B" w:rsidRDefault="00A1187B" w:rsidP="007705E3">
      <w:pPr>
        <w:spacing w:after="180" w:line="240" w:lineRule="auto"/>
        <w:rPr>
          <w:del w:id="218" w:author="Nikki Slack" w:date="2020-02-05T10:04:00Z"/>
          <w:rFonts w:ascii="TradeGothic" w:eastAsia="Times New Roman" w:hAnsi="TradeGothic" w:cs="Segoe UI"/>
          <w:color w:val="333333"/>
          <w:sz w:val="27"/>
          <w:szCs w:val="27"/>
          <w:lang w:val="en" w:eastAsia="en-GB"/>
        </w:rPr>
      </w:pPr>
    </w:p>
    <w:p w14:paraId="49F59DCB" w14:textId="77777777"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 xml:space="preserve">Please select the highest level your parents have studied: </w:t>
      </w:r>
    </w:p>
    <w:p w14:paraId="6EB3407F" w14:textId="79EA43C2" w:rsidR="007705E3" w:rsidRPr="007705E3" w:rsidRDefault="007705E3" w:rsidP="007705E3">
      <w:pPr>
        <w:spacing w:after="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 xml:space="preserve">Parents </w:t>
      </w:r>
      <w:ins w:id="219" w:author="Microsoft Office User" w:date="2020-02-07T11:50:00Z">
        <w:r w:rsidR="00C97318">
          <w:rPr>
            <w:rFonts w:ascii="TradeGothic" w:eastAsia="Times New Roman" w:hAnsi="TradeGothic" w:cs="Segoe UI"/>
            <w:color w:val="333333"/>
            <w:sz w:val="27"/>
            <w:szCs w:val="27"/>
            <w:lang w:val="en" w:eastAsia="en-GB"/>
          </w:rPr>
          <w:t>e</w:t>
        </w:r>
      </w:ins>
      <w:del w:id="220" w:author="Microsoft Office User" w:date="2020-02-07T11:50:00Z">
        <w:r w:rsidRPr="007705E3" w:rsidDel="00C97318">
          <w:rPr>
            <w:rFonts w:ascii="TradeGothic" w:eastAsia="Times New Roman" w:hAnsi="TradeGothic" w:cs="Segoe UI"/>
            <w:color w:val="333333"/>
            <w:sz w:val="27"/>
            <w:szCs w:val="27"/>
            <w:lang w:val="en" w:eastAsia="en-GB"/>
          </w:rPr>
          <w:delText>E</w:delText>
        </w:r>
      </w:del>
      <w:r w:rsidRPr="007705E3">
        <w:rPr>
          <w:rFonts w:ascii="TradeGothic" w:eastAsia="Times New Roman" w:hAnsi="TradeGothic" w:cs="Segoe UI"/>
          <w:color w:val="333333"/>
          <w:sz w:val="27"/>
          <w:szCs w:val="27"/>
          <w:lang w:val="en" w:eastAsia="en-GB"/>
        </w:rPr>
        <w:t>ducation</w:t>
      </w:r>
      <w:commentRangeStart w:id="221"/>
      <w:r w:rsidR="004076DF">
        <w:rPr>
          <w:rFonts w:ascii="TradeGothic" w:eastAsia="Times New Roman" w:hAnsi="TradeGothic" w:cs="Segoe UI"/>
          <w:noProof/>
          <w:color w:val="333333"/>
          <w:sz w:val="27"/>
          <w:szCs w:val="27"/>
          <w:lang w:val="en" w:eastAsia="en-GB"/>
        </w:rPr>
        <w:pict w14:anchorId="0EC8F969">
          <v:shape id="_x0000_i1148" type="#_x0000_t75" alt="" style="width:200.8pt;height:18.25pt;mso-width-percent:0;mso-height-percent:0;mso-width-percent:0;mso-height-percent:0">
            <v:imagedata r:id="rId15" o:title=""/>
          </v:shape>
        </w:pict>
      </w:r>
      <w:commentRangeEnd w:id="221"/>
      <w:r w:rsidR="00C97318">
        <w:rPr>
          <w:rStyle w:val="CommentReference"/>
        </w:rPr>
        <w:commentReference w:id="221"/>
      </w:r>
      <w:r w:rsidRPr="007705E3">
        <w:rPr>
          <w:rFonts w:ascii="TradeGothic" w:eastAsia="Times New Roman" w:hAnsi="TradeGothic" w:cs="Segoe UI"/>
          <w:color w:val="333333"/>
          <w:sz w:val="27"/>
          <w:szCs w:val="27"/>
          <w:lang w:val="en" w:eastAsia="en-GB"/>
        </w:rPr>
        <w:t xml:space="preserve"> </w:t>
      </w:r>
    </w:p>
    <w:p w14:paraId="6DBE3A7A" w14:textId="77777777"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For further details about each of the above categories, please read the Medicine Summer School guidance notes.</w:t>
      </w:r>
    </w:p>
    <w:p w14:paraId="35D63B5A" w14:textId="77777777" w:rsidR="007705E3" w:rsidRDefault="007705E3"/>
    <w:p w14:paraId="76AFCE39" w14:textId="77777777"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Required fields marked with *</w:t>
      </w:r>
    </w:p>
    <w:p w14:paraId="51875B70"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First name *</w:t>
      </w:r>
      <w:r w:rsidR="004076DF">
        <w:rPr>
          <w:rFonts w:ascii="TradeGothic" w:eastAsia="Times New Roman" w:hAnsi="TradeGothic" w:cs="Segoe UI"/>
          <w:noProof/>
          <w:vanish/>
          <w:color w:val="333333"/>
          <w:sz w:val="27"/>
          <w:szCs w:val="27"/>
          <w:lang w:val="en" w:eastAsia="en-GB"/>
        </w:rPr>
        <w:pict w14:anchorId="46F55D1D">
          <v:shape id="_x0000_i1149" type="#_x0000_t75" alt="" style="width:1in;height:18.25pt;mso-width-percent:0;mso-height-percent:0;mso-width-percent:0;mso-height-percent:0">
            <v:imagedata r:id="rId7" o:title=""/>
          </v:shape>
        </w:pict>
      </w:r>
    </w:p>
    <w:p w14:paraId="50CBC5E8"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Last name *</w:t>
      </w:r>
      <w:r w:rsidR="004076DF">
        <w:rPr>
          <w:rFonts w:ascii="TradeGothic" w:eastAsia="Times New Roman" w:hAnsi="TradeGothic" w:cs="Segoe UI"/>
          <w:noProof/>
          <w:vanish/>
          <w:color w:val="333333"/>
          <w:sz w:val="27"/>
          <w:szCs w:val="27"/>
          <w:lang w:val="en" w:eastAsia="en-GB"/>
        </w:rPr>
        <w:pict w14:anchorId="6690FD96">
          <v:shape id="_x0000_i1150" type="#_x0000_t75" alt="" style="width:1in;height:18.25pt;mso-width-percent:0;mso-height-percent:0;mso-width-percent:0;mso-height-percent:0">
            <v:imagedata r:id="rId7" o:title=""/>
          </v:shape>
        </w:pict>
      </w:r>
    </w:p>
    <w:p w14:paraId="3474368A"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Address line 1*</w:t>
      </w:r>
      <w:r w:rsidR="004076DF">
        <w:rPr>
          <w:rFonts w:ascii="TradeGothic" w:eastAsia="Times New Roman" w:hAnsi="TradeGothic" w:cs="Segoe UI"/>
          <w:noProof/>
          <w:vanish/>
          <w:color w:val="333333"/>
          <w:sz w:val="27"/>
          <w:szCs w:val="27"/>
          <w:lang w:val="en" w:eastAsia="en-GB"/>
        </w:rPr>
        <w:pict w14:anchorId="39FC3865">
          <v:shape id="_x0000_i1151" type="#_x0000_t75" alt="" style="width:1in;height:18.25pt;mso-width-percent:0;mso-height-percent:0;mso-width-percent:0;mso-height-percent:0">
            <v:imagedata r:id="rId7" o:title=""/>
          </v:shape>
        </w:pict>
      </w:r>
    </w:p>
    <w:p w14:paraId="695D1D21"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Address line 2</w:t>
      </w:r>
      <w:r w:rsidR="004076DF">
        <w:rPr>
          <w:rFonts w:ascii="TradeGothic" w:eastAsia="Times New Roman" w:hAnsi="TradeGothic" w:cs="Segoe UI"/>
          <w:noProof/>
          <w:vanish/>
          <w:color w:val="333333"/>
          <w:sz w:val="27"/>
          <w:szCs w:val="27"/>
          <w:lang w:val="en" w:eastAsia="en-GB"/>
        </w:rPr>
        <w:pict w14:anchorId="68DC47CA">
          <v:shape id="_x0000_i1152" type="#_x0000_t75" alt="" style="width:1in;height:18.25pt;mso-width-percent:0;mso-height-percent:0;mso-width-percent:0;mso-height-percent:0">
            <v:imagedata r:id="rId7" o:title=""/>
          </v:shape>
        </w:pict>
      </w:r>
    </w:p>
    <w:p w14:paraId="34336264"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Address line 3</w:t>
      </w:r>
      <w:r w:rsidR="004076DF">
        <w:rPr>
          <w:rFonts w:ascii="TradeGothic" w:eastAsia="Times New Roman" w:hAnsi="TradeGothic" w:cs="Segoe UI"/>
          <w:noProof/>
          <w:vanish/>
          <w:color w:val="333333"/>
          <w:sz w:val="27"/>
          <w:szCs w:val="27"/>
          <w:lang w:val="en" w:eastAsia="en-GB"/>
        </w:rPr>
        <w:pict w14:anchorId="12CF55D9">
          <v:shape id="_x0000_i1153" type="#_x0000_t75" alt="" style="width:1in;height:18.25pt;mso-width-percent:0;mso-height-percent:0;mso-width-percent:0;mso-height-percent:0">
            <v:imagedata r:id="rId7" o:title=""/>
          </v:shape>
        </w:pict>
      </w:r>
    </w:p>
    <w:p w14:paraId="32526348"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County*</w:t>
      </w:r>
      <w:r w:rsidR="004076DF">
        <w:rPr>
          <w:rFonts w:ascii="TradeGothic" w:eastAsia="Times New Roman" w:hAnsi="TradeGothic" w:cs="Segoe UI"/>
          <w:noProof/>
          <w:vanish/>
          <w:color w:val="333333"/>
          <w:sz w:val="27"/>
          <w:szCs w:val="27"/>
          <w:lang w:val="en" w:eastAsia="en-GB"/>
        </w:rPr>
        <w:pict w14:anchorId="1E7CD863">
          <v:shape id="_x0000_i1154" type="#_x0000_t75" alt="" style="width:1in;height:18.25pt;mso-width-percent:0;mso-height-percent:0;mso-width-percent:0;mso-height-percent:0">
            <v:imagedata r:id="rId7" o:title=""/>
          </v:shape>
        </w:pict>
      </w:r>
    </w:p>
    <w:p w14:paraId="1DB7898A"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Postcode*</w:t>
      </w:r>
      <w:r w:rsidR="004076DF">
        <w:rPr>
          <w:rFonts w:ascii="TradeGothic" w:eastAsia="Times New Roman" w:hAnsi="TradeGothic" w:cs="Segoe UI"/>
          <w:noProof/>
          <w:vanish/>
          <w:color w:val="333333"/>
          <w:sz w:val="27"/>
          <w:szCs w:val="27"/>
          <w:lang w:val="en" w:eastAsia="en-GB"/>
        </w:rPr>
        <w:pict w14:anchorId="4C26CC24">
          <v:shape id="_x0000_i1155" type="#_x0000_t75" alt="" style="width:1in;height:18.25pt;mso-width-percent:0;mso-height-percent:0;mso-width-percent:0;mso-height-percent:0">
            <v:imagedata r:id="rId7" o:title=""/>
          </v:shape>
        </w:pict>
      </w:r>
    </w:p>
    <w:p w14:paraId="25243872"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DOB (DD/MM/YY)*</w:t>
      </w:r>
      <w:r w:rsidR="004076DF">
        <w:rPr>
          <w:rFonts w:ascii="TradeGothic" w:eastAsia="Times New Roman" w:hAnsi="TradeGothic" w:cs="Segoe UI"/>
          <w:noProof/>
          <w:vanish/>
          <w:color w:val="333333"/>
          <w:sz w:val="27"/>
          <w:szCs w:val="27"/>
          <w:lang w:val="en" w:eastAsia="en-GB"/>
        </w:rPr>
        <w:pict w14:anchorId="6763089C">
          <v:shape id="_x0000_i1156" type="#_x0000_t75" alt="" style="width:1in;height:18.25pt;mso-width-percent:0;mso-height-percent:0;mso-width-percent:0;mso-height-percent:0">
            <v:imagedata r:id="rId7" o:title=""/>
          </v:shape>
        </w:pict>
      </w:r>
    </w:p>
    <w:p w14:paraId="79962190"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Mobile*</w:t>
      </w:r>
      <w:r w:rsidR="004076DF">
        <w:rPr>
          <w:rFonts w:ascii="TradeGothic" w:eastAsia="Times New Roman" w:hAnsi="TradeGothic" w:cs="Segoe UI"/>
          <w:noProof/>
          <w:vanish/>
          <w:color w:val="333333"/>
          <w:sz w:val="27"/>
          <w:szCs w:val="27"/>
          <w:lang w:val="en" w:eastAsia="en-GB"/>
        </w:rPr>
        <w:pict w14:anchorId="43725891">
          <v:shape id="_x0000_i1157" type="#_x0000_t75" alt="" style="width:1in;height:18.25pt;mso-width-percent:0;mso-height-percent:0;mso-width-percent:0;mso-height-percent:0">
            <v:imagedata r:id="rId7" o:title=""/>
          </v:shape>
        </w:pict>
      </w:r>
    </w:p>
    <w:p w14:paraId="0F927B57"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Email*</w:t>
      </w:r>
      <w:r w:rsidR="004076DF">
        <w:rPr>
          <w:rFonts w:ascii="TradeGothic" w:eastAsia="Times New Roman" w:hAnsi="TradeGothic" w:cs="Segoe UI"/>
          <w:noProof/>
          <w:vanish/>
          <w:color w:val="333333"/>
          <w:sz w:val="27"/>
          <w:szCs w:val="27"/>
          <w:lang w:val="en" w:eastAsia="en-GB"/>
        </w:rPr>
        <w:pict w14:anchorId="0E4E5465">
          <v:shape id="_x0000_i1158" type="#_x0000_t75" alt="" style="width:1in;height:18.25pt;mso-width-percent:0;mso-height-percent:0;mso-width-percent:0;mso-height-percent:0">
            <v:imagedata r:id="rId7" o:title=""/>
          </v:shape>
        </w:pict>
      </w:r>
    </w:p>
    <w:p w14:paraId="01926CFC"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How would you describe your ethnic origin* (select from drop down box)</w:t>
      </w:r>
    </w:p>
    <w:p w14:paraId="696BB1BF"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Ethnic Origin*</w:t>
      </w:r>
      <w:r w:rsidR="004076DF">
        <w:rPr>
          <w:rFonts w:ascii="TradeGothic" w:eastAsia="Times New Roman" w:hAnsi="TradeGothic" w:cs="Segoe UI"/>
          <w:noProof/>
          <w:vanish/>
          <w:color w:val="333333"/>
          <w:sz w:val="27"/>
          <w:szCs w:val="27"/>
          <w:lang w:val="en" w:eastAsia="en-GB"/>
        </w:rPr>
        <w:pict w14:anchorId="68BC9834">
          <v:shape id="_x0000_i1159" type="#_x0000_t75" alt="" style="width:196.75pt;height:18.25pt;mso-width-percent:0;mso-height-percent:0;mso-width-percent:0;mso-height-percent:0">
            <v:imagedata r:id="rId13" o:title=""/>
          </v:shape>
        </w:pict>
      </w:r>
    </w:p>
    <w:p w14:paraId="638EE10D"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To ensure that the University can provide appropriate support whilst on campus, we ask all students who may require additional support to outline their specific needs. This information will NOT be used in any way to assess eligibility to attend the Medical Summer School.</w:t>
      </w:r>
    </w:p>
    <w:p w14:paraId="7B5C8DE7" w14:textId="77777777" w:rsidR="007705E3" w:rsidRPr="007705E3" w:rsidRDefault="004076DF" w:rsidP="007705E3">
      <w:pPr>
        <w:spacing w:after="270" w:line="240" w:lineRule="auto"/>
        <w:rPr>
          <w:rFonts w:ascii="TradeGothic" w:eastAsia="Times New Roman" w:hAnsi="TradeGothic" w:cs="Segoe UI"/>
          <w:vanish/>
          <w:color w:val="333333"/>
          <w:sz w:val="27"/>
          <w:szCs w:val="27"/>
          <w:lang w:val="en" w:eastAsia="en-GB"/>
        </w:rPr>
      </w:pPr>
      <w:r>
        <w:rPr>
          <w:rFonts w:ascii="TradeGothic" w:eastAsia="Times New Roman" w:hAnsi="TradeGothic" w:cs="Segoe UI"/>
          <w:noProof/>
          <w:vanish/>
          <w:color w:val="333333"/>
          <w:sz w:val="27"/>
          <w:szCs w:val="27"/>
          <w:lang w:val="en" w:eastAsia="en-GB"/>
        </w:rPr>
        <w:pict w14:anchorId="68D4B1DD">
          <v:shape id="_x0000_i1160"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No known disability</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14446B01">
          <v:shape id="_x0000_i1161"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Mental health condition</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390EA327">
          <v:shape id="_x0000_i1162"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Specific learning disability</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5EB38F20">
          <v:shape id="_x0000_i1163"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Physical impairment or mobility</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6792DBBE">
          <v:shape id="_x0000_i1164"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Deaf or serious hearing impairment</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1B4AE728">
          <v:shape id="_x0000_i1165"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General learning disability</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1DFC7305">
          <v:shape id="_x0000_i1166"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Blind or serious visual impairment</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4CA69898">
          <v:shape id="_x0000_i1167"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Cognative inpairment</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04228286">
          <v:shape id="_x0000_i1168"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Long-standing illness or condition</w:t>
      </w:r>
      <w:r w:rsidR="007705E3" w:rsidRPr="007705E3">
        <w:rPr>
          <w:rFonts w:ascii="TradeGothic" w:eastAsia="Times New Roman" w:hAnsi="TradeGothic" w:cs="Segoe UI"/>
          <w:vanish/>
          <w:color w:val="333333"/>
          <w:sz w:val="27"/>
          <w:szCs w:val="27"/>
          <w:lang w:val="en" w:eastAsia="en-GB"/>
        </w:rPr>
        <w:br/>
      </w:r>
      <w:r w:rsidR="007705E3" w:rsidRPr="007705E3">
        <w:rPr>
          <w:rFonts w:ascii="TradeGothic" w:eastAsia="Times New Roman" w:hAnsi="TradeGothic" w:cs="Segoe UI"/>
          <w:vanish/>
          <w:color w:val="333333"/>
          <w:sz w:val="27"/>
          <w:szCs w:val="27"/>
          <w:lang w:val="en" w:eastAsia="en-GB"/>
        </w:rPr>
        <w:br/>
      </w:r>
      <w:r>
        <w:rPr>
          <w:rFonts w:ascii="TradeGothic" w:eastAsia="Times New Roman" w:hAnsi="TradeGothic" w:cs="Segoe UI"/>
          <w:noProof/>
          <w:vanish/>
          <w:color w:val="333333"/>
          <w:sz w:val="27"/>
          <w:szCs w:val="27"/>
          <w:lang w:val="en" w:eastAsia="en-GB"/>
        </w:rPr>
        <w:pict w14:anchorId="6D859FE8">
          <v:shape id="_x0000_i1169" type="#_x0000_t75" alt="" style="width:20.3pt;height:17.25pt;mso-width-percent:0;mso-height-percent:0;mso-width-percent:0;mso-height-percent:0">
            <v:imagedata r:id="rId9" o:title=""/>
          </v:shape>
        </w:pict>
      </w:r>
      <w:r w:rsidR="007705E3" w:rsidRPr="007705E3">
        <w:rPr>
          <w:rFonts w:ascii="TradeGothic" w:eastAsia="Times New Roman" w:hAnsi="TradeGothic" w:cs="Segoe UI"/>
          <w:vanish/>
          <w:color w:val="333333"/>
          <w:sz w:val="27"/>
          <w:szCs w:val="27"/>
          <w:lang w:val="en" w:eastAsia="en-GB"/>
        </w:rPr>
        <w:t>Other type of disability</w:t>
      </w:r>
    </w:p>
    <w:p w14:paraId="28BCE37C"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Please provide details of support you may require as part of the Medicine Summer School. This information will be shared with University of Sunderland Student Services so that we can consider and implement necessary reasonable adjustments.</w:t>
      </w:r>
    </w:p>
    <w:p w14:paraId="716FDC98" w14:textId="77777777" w:rsidR="007705E3" w:rsidRPr="007705E3" w:rsidRDefault="004076DF" w:rsidP="007705E3">
      <w:pPr>
        <w:spacing w:after="0" w:line="240" w:lineRule="auto"/>
        <w:rPr>
          <w:rFonts w:ascii="TradeGothic" w:eastAsia="Times New Roman" w:hAnsi="TradeGothic" w:cs="Segoe UI"/>
          <w:vanish/>
          <w:color w:val="333333"/>
          <w:sz w:val="27"/>
          <w:szCs w:val="27"/>
          <w:lang w:val="en" w:eastAsia="en-GB"/>
        </w:rPr>
      </w:pPr>
      <w:r>
        <w:rPr>
          <w:rFonts w:ascii="TradeGothic" w:eastAsia="Times New Roman" w:hAnsi="TradeGothic" w:cs="Segoe UI"/>
          <w:noProof/>
          <w:vanish/>
          <w:color w:val="333333"/>
          <w:sz w:val="27"/>
          <w:szCs w:val="27"/>
          <w:lang w:val="en" w:eastAsia="en-GB"/>
        </w:rPr>
        <w:pict w14:anchorId="52D80636">
          <v:shape id="_x0000_i1170" type="#_x0000_t75" alt="" style="width:136.9pt;height:58.8pt;mso-width-percent:0;mso-height-percent:0;mso-width-percent:0;mso-height-percent:0">
            <v:imagedata r:id="rId10" o:title=""/>
          </v:shape>
        </w:pict>
      </w:r>
    </w:p>
    <w:p w14:paraId="6B6E972C"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 xml:space="preserve">Dietary requirements and allergies: </w:t>
      </w:r>
    </w:p>
    <w:p w14:paraId="0CAA58D1"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p>
    <w:p w14:paraId="7E1DF7B4"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Please detail below any dietary requirements and/or food allergies that you have.</w:t>
      </w:r>
    </w:p>
    <w:p w14:paraId="5EB4B3EB" w14:textId="77777777" w:rsidR="007705E3" w:rsidRPr="007705E3" w:rsidRDefault="004076DF" w:rsidP="007705E3">
      <w:pPr>
        <w:spacing w:after="0" w:line="240" w:lineRule="auto"/>
        <w:rPr>
          <w:rFonts w:ascii="TradeGothic" w:eastAsia="Times New Roman" w:hAnsi="TradeGothic" w:cs="Segoe UI"/>
          <w:vanish/>
          <w:color w:val="333333"/>
          <w:sz w:val="27"/>
          <w:szCs w:val="27"/>
          <w:lang w:val="en" w:eastAsia="en-GB"/>
        </w:rPr>
      </w:pPr>
      <w:r>
        <w:rPr>
          <w:rFonts w:ascii="TradeGothic" w:eastAsia="Times New Roman" w:hAnsi="TradeGothic" w:cs="Segoe UI"/>
          <w:noProof/>
          <w:vanish/>
          <w:color w:val="333333"/>
          <w:sz w:val="27"/>
          <w:szCs w:val="27"/>
          <w:lang w:val="en" w:eastAsia="en-GB"/>
        </w:rPr>
        <w:pict w14:anchorId="0A11D27D">
          <v:shape id="_x0000_i1171" type="#_x0000_t75" alt="" style="width:136.9pt;height:58.8pt;mso-width-percent:0;mso-height-percent:0;mso-width-percent:0;mso-height-percent:0">
            <v:imagedata r:id="rId10" o:title=""/>
          </v:shape>
        </w:pict>
      </w:r>
    </w:p>
    <w:p w14:paraId="55671E34"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Emergency contact details</w:t>
      </w:r>
    </w:p>
    <w:p w14:paraId="6FFE96F1"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p>
    <w:p w14:paraId="14F18487"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Please provide the details of someone who we could contact in case of an emergency (e.g. person with parental responsibility)</w:t>
      </w:r>
    </w:p>
    <w:p w14:paraId="1075F4F4"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Full name*</w:t>
      </w:r>
    </w:p>
    <w:p w14:paraId="1842FA2D"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Kin name*</w:t>
      </w:r>
      <w:r w:rsidR="004076DF">
        <w:rPr>
          <w:rFonts w:ascii="TradeGothic" w:eastAsia="Times New Roman" w:hAnsi="TradeGothic" w:cs="Segoe UI"/>
          <w:noProof/>
          <w:vanish/>
          <w:color w:val="333333"/>
          <w:sz w:val="27"/>
          <w:szCs w:val="27"/>
          <w:lang w:val="en" w:eastAsia="en-GB"/>
        </w:rPr>
        <w:pict w14:anchorId="03F5AB75">
          <v:shape id="_x0000_i1172" type="#_x0000_t75" alt="" style="width:1in;height:18.25pt;mso-width-percent:0;mso-height-percent:0;mso-width-percent:0;mso-height-percent:0">
            <v:imagedata r:id="rId7" o:title=""/>
          </v:shape>
        </w:pict>
      </w:r>
    </w:p>
    <w:p w14:paraId="5C845967"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Relationship to you*</w:t>
      </w:r>
    </w:p>
    <w:p w14:paraId="5C66A214"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Relationship to you*</w:t>
      </w:r>
      <w:r w:rsidR="004076DF">
        <w:rPr>
          <w:rFonts w:ascii="TradeGothic" w:eastAsia="Times New Roman" w:hAnsi="TradeGothic" w:cs="Segoe UI"/>
          <w:noProof/>
          <w:vanish/>
          <w:color w:val="333333"/>
          <w:sz w:val="27"/>
          <w:szCs w:val="27"/>
          <w:lang w:val="en" w:eastAsia="en-GB"/>
        </w:rPr>
        <w:pict w14:anchorId="05EB96BF">
          <v:shape id="_x0000_i1173" type="#_x0000_t75" alt="" style="width:1in;height:18.25pt;mso-width-percent:0;mso-height-percent:0;mso-width-percent:0;mso-height-percent:0">
            <v:imagedata r:id="rId7" o:title=""/>
          </v:shape>
        </w:pict>
      </w:r>
    </w:p>
    <w:p w14:paraId="6864B50D"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Telephone number*</w:t>
      </w:r>
    </w:p>
    <w:p w14:paraId="7A82A11D"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Telephone number*</w:t>
      </w:r>
      <w:r w:rsidR="004076DF">
        <w:rPr>
          <w:rFonts w:ascii="TradeGothic" w:eastAsia="Times New Roman" w:hAnsi="TradeGothic" w:cs="Segoe UI"/>
          <w:noProof/>
          <w:vanish/>
          <w:color w:val="333333"/>
          <w:sz w:val="27"/>
          <w:szCs w:val="27"/>
          <w:lang w:val="en" w:eastAsia="en-GB"/>
        </w:rPr>
        <w:pict w14:anchorId="386511F0">
          <v:shape id="_x0000_i1174" type="#_x0000_t75" alt="" style="width:1in;height:18.25pt;mso-width-percent:0;mso-height-percent:0;mso-width-percent:0;mso-height-percent:0">
            <v:imagedata r:id="rId7" o:title=""/>
          </v:shape>
        </w:pict>
      </w:r>
    </w:p>
    <w:p w14:paraId="006BDD3C"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u w:val="single"/>
          <w:lang w:val="en" w:eastAsia="en-GB"/>
        </w:rPr>
        <w:t>Back</w:t>
      </w:r>
    </w:p>
    <w:p w14:paraId="4512F879"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Name of current school/sixth form/college*</w:t>
      </w:r>
    </w:p>
    <w:p w14:paraId="03D32436"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School/Sixth form/College*</w:t>
      </w:r>
      <w:r w:rsidR="004076DF">
        <w:rPr>
          <w:rFonts w:ascii="TradeGothic" w:eastAsia="Times New Roman" w:hAnsi="TradeGothic" w:cs="Segoe UI"/>
          <w:noProof/>
          <w:vanish/>
          <w:color w:val="333333"/>
          <w:sz w:val="27"/>
          <w:szCs w:val="27"/>
          <w:lang w:val="en" w:eastAsia="en-GB"/>
        </w:rPr>
        <w:pict w14:anchorId="16697713">
          <v:shape id="_x0000_i1175" type="#_x0000_t75" alt="" style="width:1in;height:18.25pt;mso-width-percent:0;mso-height-percent:0;mso-width-percent:0;mso-height-percent:0">
            <v:imagedata r:id="rId7" o:title=""/>
          </v:shape>
        </w:pict>
      </w:r>
    </w:p>
    <w:p w14:paraId="5620D9EC"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Name of school where you obtained your GCSEs (if different)</w:t>
      </w:r>
    </w:p>
    <w:p w14:paraId="45551650"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School name</w:t>
      </w:r>
      <w:r w:rsidR="004076DF">
        <w:rPr>
          <w:rFonts w:ascii="TradeGothic" w:eastAsia="Times New Roman" w:hAnsi="TradeGothic" w:cs="Segoe UI"/>
          <w:noProof/>
          <w:vanish/>
          <w:color w:val="333333"/>
          <w:sz w:val="27"/>
          <w:szCs w:val="27"/>
          <w:lang w:val="en" w:eastAsia="en-GB"/>
        </w:rPr>
        <w:pict w14:anchorId="323FB155">
          <v:shape id="_x0000_i1176" type="#_x0000_t75" alt="" style="width:1in;height:18.25pt;mso-width-percent:0;mso-height-percent:0;mso-width-percent:0;mso-height-percent:0">
            <v:imagedata r:id="rId7" o:title=""/>
          </v:shape>
        </w:pict>
      </w:r>
    </w:p>
    <w:p w14:paraId="6C45E442"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 xml:space="preserve">Please read the following before completing the below information: </w:t>
      </w:r>
    </w:p>
    <w:p w14:paraId="5052B914"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p>
    <w:p w14:paraId="10930CE9"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 xml:space="preserve">In order to be eligible for the Medicine Summer School you must be studying A Levels and hold certain other, specific qualifications </w:t>
      </w:r>
      <w:r w:rsidRPr="007705E3">
        <w:rPr>
          <w:rFonts w:ascii="TradeGothic" w:eastAsia="Times New Roman" w:hAnsi="TradeGothic" w:cs="Segoe UI"/>
          <w:b/>
          <w:bCs/>
          <w:vanish/>
          <w:color w:val="333333"/>
          <w:sz w:val="27"/>
          <w:szCs w:val="27"/>
          <w:lang w:val="en" w:eastAsia="en-GB"/>
        </w:rPr>
        <w:t>(please refer to the Medicine Summer School guidance notes for further information)</w:t>
      </w:r>
    </w:p>
    <w:p w14:paraId="7462F58C"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p>
    <w:p w14:paraId="1372F0D3"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A Levels</w:t>
      </w:r>
    </w:p>
    <w:p w14:paraId="3B8D96F5"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Are you currently studying A Levels?*</w:t>
      </w:r>
    </w:p>
    <w:p w14:paraId="41E519B5"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A Levels?*</w:t>
      </w:r>
      <w:r w:rsidR="004076DF">
        <w:rPr>
          <w:rFonts w:ascii="TradeGothic" w:eastAsia="Times New Roman" w:hAnsi="TradeGothic" w:cs="Segoe UI"/>
          <w:noProof/>
          <w:vanish/>
          <w:color w:val="333333"/>
          <w:sz w:val="27"/>
          <w:szCs w:val="27"/>
          <w:lang w:val="en" w:eastAsia="en-GB"/>
        </w:rPr>
        <w:pict w14:anchorId="19A9784C">
          <v:shape id="_x0000_i1177" type="#_x0000_t75" alt="" style="width:75.05pt;height:18.25pt;mso-width-percent:0;mso-height-percent:0;mso-width-percent:0;mso-height-percent:0">
            <v:imagedata r:id="rId11" o:title=""/>
          </v:shape>
        </w:pict>
      </w:r>
    </w:p>
    <w:p w14:paraId="0D181364"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 xml:space="preserve">We require A Levels in three subjects, including </w:t>
      </w:r>
      <w:r w:rsidRPr="007705E3">
        <w:rPr>
          <w:rFonts w:ascii="TradeGothic" w:eastAsia="Times New Roman" w:hAnsi="TradeGothic" w:cs="Segoe UI"/>
          <w:b/>
          <w:bCs/>
          <w:vanish/>
          <w:color w:val="333333"/>
          <w:sz w:val="27"/>
          <w:szCs w:val="27"/>
          <w:lang w:val="en" w:eastAsia="en-GB"/>
        </w:rPr>
        <w:t>biology</w:t>
      </w:r>
      <w:r w:rsidRPr="007705E3">
        <w:rPr>
          <w:rFonts w:ascii="TradeGothic" w:eastAsia="Times New Roman" w:hAnsi="TradeGothic" w:cs="Segoe UI"/>
          <w:vanish/>
          <w:color w:val="333333"/>
          <w:sz w:val="27"/>
          <w:szCs w:val="27"/>
          <w:lang w:val="en" w:eastAsia="en-GB"/>
        </w:rPr>
        <w:t xml:space="preserve"> or </w:t>
      </w:r>
      <w:r w:rsidRPr="007705E3">
        <w:rPr>
          <w:rFonts w:ascii="TradeGothic" w:eastAsia="Times New Roman" w:hAnsi="TradeGothic" w:cs="Segoe UI"/>
          <w:b/>
          <w:bCs/>
          <w:vanish/>
          <w:color w:val="333333"/>
          <w:sz w:val="27"/>
          <w:szCs w:val="27"/>
          <w:lang w:val="en" w:eastAsia="en-GB"/>
        </w:rPr>
        <w:t>chemistry</w:t>
      </w:r>
      <w:r w:rsidRPr="007705E3">
        <w:rPr>
          <w:rFonts w:ascii="TradeGothic" w:eastAsia="Times New Roman" w:hAnsi="TradeGothic" w:cs="Segoe UI"/>
          <w:vanish/>
          <w:color w:val="333333"/>
          <w:sz w:val="27"/>
          <w:szCs w:val="27"/>
          <w:lang w:val="en" w:eastAsia="en-GB"/>
        </w:rPr>
        <w:t>, plus another designated science subject (</w:t>
      </w:r>
      <w:r w:rsidRPr="007705E3">
        <w:rPr>
          <w:rFonts w:ascii="TradeGothic" w:eastAsia="Times New Roman" w:hAnsi="TradeGothic" w:cs="Segoe UI"/>
          <w:b/>
          <w:bCs/>
          <w:vanish/>
          <w:color w:val="333333"/>
          <w:sz w:val="27"/>
          <w:szCs w:val="27"/>
          <w:lang w:val="en" w:eastAsia="en-GB"/>
        </w:rPr>
        <w:t>biology, chemistry, physics, maths/further maths/statistics</w:t>
      </w:r>
      <w:r w:rsidRPr="007705E3">
        <w:rPr>
          <w:rFonts w:ascii="TradeGothic" w:eastAsia="Times New Roman" w:hAnsi="TradeGothic" w:cs="Segoe UI"/>
          <w:vanish/>
          <w:color w:val="333333"/>
          <w:sz w:val="27"/>
          <w:szCs w:val="27"/>
          <w:lang w:val="en" w:eastAsia="en-GB"/>
        </w:rPr>
        <w:t xml:space="preserve">). Please detail below the three subjects you are studying: </w:t>
      </w:r>
    </w:p>
    <w:p w14:paraId="6FACA69C" w14:textId="77777777" w:rsidR="007705E3" w:rsidRPr="007705E3" w:rsidRDefault="004076DF" w:rsidP="007705E3">
      <w:pPr>
        <w:spacing w:after="0" w:line="240" w:lineRule="auto"/>
        <w:rPr>
          <w:rFonts w:ascii="TradeGothic" w:eastAsia="Times New Roman" w:hAnsi="TradeGothic" w:cs="Segoe UI"/>
          <w:vanish/>
          <w:color w:val="333333"/>
          <w:sz w:val="27"/>
          <w:szCs w:val="27"/>
          <w:lang w:val="en" w:eastAsia="en-GB"/>
        </w:rPr>
      </w:pPr>
      <w:r>
        <w:rPr>
          <w:rFonts w:ascii="TradeGothic" w:eastAsia="Times New Roman" w:hAnsi="TradeGothic" w:cs="Segoe UI"/>
          <w:noProof/>
          <w:vanish/>
          <w:color w:val="333333"/>
          <w:sz w:val="27"/>
          <w:szCs w:val="27"/>
          <w:lang w:val="en" w:eastAsia="en-GB"/>
        </w:rPr>
        <w:pict w14:anchorId="6584B79E">
          <v:shape id="_x0000_i1178" type="#_x0000_t75" alt="" style="width:136.9pt;height:58.8pt;mso-width-percent:0;mso-height-percent:0;mso-width-percent:0;mso-height-percent:0">
            <v:imagedata r:id="rId10" o:title=""/>
          </v:shape>
        </w:pict>
      </w:r>
    </w:p>
    <w:p w14:paraId="4D80B338"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 xml:space="preserve">Only one subject from a combination of </w:t>
      </w:r>
      <w:r w:rsidRPr="007705E3">
        <w:rPr>
          <w:rFonts w:ascii="TradeGothic" w:eastAsia="Times New Roman" w:hAnsi="TradeGothic" w:cs="Segoe UI"/>
          <w:b/>
          <w:bCs/>
          <w:vanish/>
          <w:color w:val="333333"/>
          <w:sz w:val="27"/>
          <w:szCs w:val="27"/>
          <w:lang w:val="en" w:eastAsia="en-GB"/>
        </w:rPr>
        <w:t>maths, further maths</w:t>
      </w:r>
      <w:r w:rsidRPr="007705E3">
        <w:rPr>
          <w:rFonts w:ascii="TradeGothic" w:eastAsia="Times New Roman" w:hAnsi="TradeGothic" w:cs="Segoe UI"/>
          <w:vanish/>
          <w:color w:val="333333"/>
          <w:sz w:val="27"/>
          <w:szCs w:val="27"/>
          <w:lang w:val="en" w:eastAsia="en-GB"/>
        </w:rPr>
        <w:t xml:space="preserve"> and </w:t>
      </w:r>
      <w:r w:rsidRPr="007705E3">
        <w:rPr>
          <w:rFonts w:ascii="TradeGothic" w:eastAsia="Times New Roman" w:hAnsi="TradeGothic" w:cs="Segoe UI"/>
          <w:b/>
          <w:bCs/>
          <w:vanish/>
          <w:color w:val="333333"/>
          <w:sz w:val="27"/>
          <w:szCs w:val="27"/>
          <w:lang w:val="en" w:eastAsia="en-GB"/>
        </w:rPr>
        <w:t>statistics</w:t>
      </w:r>
      <w:r w:rsidRPr="007705E3">
        <w:rPr>
          <w:rFonts w:ascii="TradeGothic" w:eastAsia="Times New Roman" w:hAnsi="TradeGothic" w:cs="Segoe UI"/>
          <w:vanish/>
          <w:color w:val="333333"/>
          <w:sz w:val="27"/>
          <w:szCs w:val="27"/>
          <w:lang w:val="en" w:eastAsia="en-GB"/>
        </w:rPr>
        <w:t xml:space="preserve"> will be considered within the three A Levels.</w:t>
      </w:r>
    </w:p>
    <w:p w14:paraId="5D68519F"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If you are not studying A Levels, please detail below the qualifications you are studying and the subject. For example, International Baccalaureate or Scottish Highers.</w:t>
      </w:r>
    </w:p>
    <w:p w14:paraId="06101848" w14:textId="77777777" w:rsidR="007705E3" w:rsidRPr="007705E3" w:rsidRDefault="004076DF" w:rsidP="007705E3">
      <w:pPr>
        <w:spacing w:after="0" w:line="240" w:lineRule="auto"/>
        <w:rPr>
          <w:rFonts w:ascii="TradeGothic" w:eastAsia="Times New Roman" w:hAnsi="TradeGothic" w:cs="Segoe UI"/>
          <w:vanish/>
          <w:color w:val="333333"/>
          <w:sz w:val="27"/>
          <w:szCs w:val="27"/>
          <w:lang w:val="en" w:eastAsia="en-GB"/>
        </w:rPr>
      </w:pPr>
      <w:r>
        <w:rPr>
          <w:rFonts w:ascii="TradeGothic" w:eastAsia="Times New Roman" w:hAnsi="TradeGothic" w:cs="Segoe UI"/>
          <w:noProof/>
          <w:vanish/>
          <w:color w:val="333333"/>
          <w:sz w:val="27"/>
          <w:szCs w:val="27"/>
          <w:lang w:val="en" w:eastAsia="en-GB"/>
        </w:rPr>
        <w:pict w14:anchorId="677EBA42">
          <v:shape id="_x0000_i1179" type="#_x0000_t75" alt="" style="width:136.9pt;height:58.8pt;mso-width-percent:0;mso-height-percent:0;mso-width-percent:0;mso-height-percent:0">
            <v:imagedata r:id="rId10" o:title=""/>
          </v:shape>
        </w:pict>
      </w:r>
    </w:p>
    <w:p w14:paraId="32803BA1"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GCSEs</w:t>
      </w:r>
    </w:p>
    <w:p w14:paraId="7C7C4F2D"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You must hold the following GCSEs</w:t>
      </w:r>
    </w:p>
    <w:p w14:paraId="47F65A52"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 xml:space="preserve">5 subjects at grade A/7 with a minimum of grade B/6 in </w:t>
      </w:r>
      <w:r w:rsidRPr="007705E3">
        <w:rPr>
          <w:rFonts w:ascii="TradeGothic" w:eastAsia="Times New Roman" w:hAnsi="TradeGothic" w:cs="Segoe UI"/>
          <w:b/>
          <w:bCs/>
          <w:vanish/>
          <w:color w:val="333333"/>
          <w:sz w:val="27"/>
          <w:szCs w:val="27"/>
          <w:lang w:val="en" w:eastAsia="en-GB"/>
        </w:rPr>
        <w:t>maths, english language, biology, chemistry</w:t>
      </w:r>
      <w:r w:rsidRPr="007705E3">
        <w:rPr>
          <w:rFonts w:ascii="TradeGothic" w:eastAsia="Times New Roman" w:hAnsi="TradeGothic" w:cs="Segoe UI"/>
          <w:vanish/>
          <w:color w:val="333333"/>
          <w:sz w:val="27"/>
          <w:szCs w:val="27"/>
          <w:lang w:val="en" w:eastAsia="en-GB"/>
        </w:rPr>
        <w:t xml:space="preserve"> and ,</w:t>
      </w:r>
      <w:r w:rsidRPr="007705E3">
        <w:rPr>
          <w:rFonts w:ascii="TradeGothic" w:eastAsia="Times New Roman" w:hAnsi="TradeGothic" w:cs="Segoe UI"/>
          <w:b/>
          <w:bCs/>
          <w:vanish/>
          <w:color w:val="333333"/>
          <w:sz w:val="27"/>
          <w:szCs w:val="27"/>
          <w:lang w:val="en" w:eastAsia="en-GB"/>
        </w:rPr>
        <w:t xml:space="preserve">physics </w:t>
      </w:r>
      <w:r w:rsidRPr="007705E3">
        <w:rPr>
          <w:rFonts w:ascii="TradeGothic" w:eastAsia="Times New Roman" w:hAnsi="TradeGothic" w:cs="Segoe UI"/>
          <w:vanish/>
          <w:color w:val="333333"/>
          <w:sz w:val="27"/>
          <w:szCs w:val="27"/>
          <w:lang w:val="en" w:eastAsia="en-GB"/>
        </w:rPr>
        <w:t>(</w:t>
      </w:r>
      <w:r w:rsidRPr="007705E3">
        <w:rPr>
          <w:rFonts w:ascii="TradeGothic" w:eastAsia="Times New Roman" w:hAnsi="TradeGothic" w:cs="Segoe UI"/>
          <w:b/>
          <w:bCs/>
          <w:vanish/>
          <w:color w:val="333333"/>
          <w:sz w:val="27"/>
          <w:szCs w:val="27"/>
          <w:lang w:val="en" w:eastAsia="en-GB"/>
        </w:rPr>
        <w:t>dual award science</w:t>
      </w:r>
      <w:r w:rsidRPr="007705E3">
        <w:rPr>
          <w:rFonts w:ascii="TradeGothic" w:eastAsia="Times New Roman" w:hAnsi="TradeGothic" w:cs="Segoe UI"/>
          <w:vanish/>
          <w:color w:val="333333"/>
          <w:sz w:val="27"/>
          <w:szCs w:val="27"/>
          <w:lang w:val="en" w:eastAsia="en-GB"/>
        </w:rPr>
        <w:t xml:space="preserve"> is accepted).</w:t>
      </w:r>
    </w:p>
    <w:p w14:paraId="50F3E80F"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 xml:space="preserve">Please detail below your GCSE Subjects and the grade you achieved: </w:t>
      </w:r>
    </w:p>
    <w:p w14:paraId="381A7359"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38A6E97F">
          <v:shape id="_x0000_i1180" type="#_x0000_t75" alt="" style="width:1in;height:18.25pt;mso-width-percent:0;mso-height-percent:0;mso-width-percent:0;mso-height-percent:0">
            <v:imagedata r:id="rId7" o:title=""/>
          </v:shape>
        </w:pict>
      </w:r>
    </w:p>
    <w:p w14:paraId="69C7E663"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3E2AA68A">
          <v:shape id="_x0000_i1181" type="#_x0000_t75" alt="" style="width:1in;height:18.25pt;mso-width-percent:0;mso-height-percent:0;mso-width-percent:0;mso-height-percent:0">
            <v:imagedata r:id="rId7" o:title=""/>
          </v:shape>
        </w:pict>
      </w:r>
    </w:p>
    <w:p w14:paraId="34DE41A0"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5F4F7C9A">
          <v:shape id="_x0000_i1182" type="#_x0000_t75" alt="" style="width:1in;height:18.25pt;mso-width-percent:0;mso-height-percent:0;mso-width-percent:0;mso-height-percent:0">
            <v:imagedata r:id="rId7" o:title=""/>
          </v:shape>
        </w:pict>
      </w:r>
    </w:p>
    <w:p w14:paraId="4D8872E9"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510B3419">
          <v:shape id="_x0000_i1183" type="#_x0000_t75" alt="" style="width:1in;height:18.25pt;mso-width-percent:0;mso-height-percent:0;mso-width-percent:0;mso-height-percent:0">
            <v:imagedata r:id="rId7" o:title=""/>
          </v:shape>
        </w:pict>
      </w:r>
    </w:p>
    <w:p w14:paraId="06AD420B"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70467474">
          <v:shape id="_x0000_i1184" type="#_x0000_t75" alt="" style="width:1in;height:18.25pt;mso-width-percent:0;mso-height-percent:0;mso-width-percent:0;mso-height-percent:0">
            <v:imagedata r:id="rId7" o:title=""/>
          </v:shape>
        </w:pict>
      </w:r>
    </w:p>
    <w:p w14:paraId="3FCB5AF7"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77B3FABA">
          <v:shape id="_x0000_i1185" type="#_x0000_t75" alt="" style="width:1in;height:18.25pt;mso-width-percent:0;mso-height-percent:0;mso-width-percent:0;mso-height-percent:0">
            <v:imagedata r:id="rId7" o:title=""/>
          </v:shape>
        </w:pict>
      </w:r>
    </w:p>
    <w:p w14:paraId="776D8DB1"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7597DB98">
          <v:shape id="_x0000_i1186" type="#_x0000_t75" alt="" style="width:1in;height:18.25pt;mso-width-percent:0;mso-height-percent:0;mso-width-percent:0;mso-height-percent:0">
            <v:imagedata r:id="rId7" o:title=""/>
          </v:shape>
        </w:pict>
      </w:r>
    </w:p>
    <w:p w14:paraId="40E1C8F2"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67BD87BF">
          <v:shape id="_x0000_i1187" type="#_x0000_t75" alt="" style="width:1in;height:18.25pt;mso-width-percent:0;mso-height-percent:0;mso-width-percent:0;mso-height-percent:0">
            <v:imagedata r:id="rId7" o:title=""/>
          </v:shape>
        </w:pict>
      </w:r>
    </w:p>
    <w:p w14:paraId="30E6B951"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476ED11E">
          <v:shape id="_x0000_i1188" type="#_x0000_t75" alt="" style="width:1in;height:18.25pt;mso-width-percent:0;mso-height-percent:0;mso-width-percent:0;mso-height-percent:0">
            <v:imagedata r:id="rId7" o:title=""/>
          </v:shape>
        </w:pict>
      </w:r>
    </w:p>
    <w:p w14:paraId="1E602441"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12125DBE">
          <v:shape id="_x0000_i1189" type="#_x0000_t75" alt="" style="width:1in;height:18.25pt;mso-width-percent:0;mso-height-percent:0;mso-width-percent:0;mso-height-percent:0">
            <v:imagedata r:id="rId7" o:title=""/>
          </v:shape>
        </w:pict>
      </w:r>
    </w:p>
    <w:p w14:paraId="695BA48F"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610D04C8">
          <v:shape id="_x0000_i1190" type="#_x0000_t75" alt="" style="width:1in;height:18.25pt;mso-width-percent:0;mso-height-percent:0;mso-width-percent:0;mso-height-percent:0">
            <v:imagedata r:id="rId7" o:title=""/>
          </v:shape>
        </w:pict>
      </w:r>
    </w:p>
    <w:p w14:paraId="7BC4DEB5"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5595533E">
          <v:shape id="_x0000_i1191" type="#_x0000_t75" alt="" style="width:1in;height:18.25pt;mso-width-percent:0;mso-height-percent:0;mso-width-percent:0;mso-height-percent:0">
            <v:imagedata r:id="rId7" o:title=""/>
          </v:shape>
        </w:pict>
      </w:r>
    </w:p>
    <w:p w14:paraId="4AA0C103"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6F80F31A">
          <v:shape id="_x0000_i1192" type="#_x0000_t75" alt="" style="width:1in;height:18.25pt;mso-width-percent:0;mso-height-percent:0;mso-width-percent:0;mso-height-percent:0">
            <v:imagedata r:id="rId7" o:title=""/>
          </v:shape>
        </w:pict>
      </w:r>
    </w:p>
    <w:p w14:paraId="1419624A"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2C78877A">
          <v:shape id="_x0000_i1193" type="#_x0000_t75" alt="" style="width:1in;height:18.25pt;mso-width-percent:0;mso-height-percent:0;mso-width-percent:0;mso-height-percent:0">
            <v:imagedata r:id="rId7" o:title=""/>
          </v:shape>
        </w:pict>
      </w:r>
    </w:p>
    <w:p w14:paraId="2CDC6E53"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30498FAE">
          <v:shape id="_x0000_i1194" type="#_x0000_t75" alt="" style="width:1in;height:18.25pt;mso-width-percent:0;mso-height-percent:0;mso-width-percent:0;mso-height-percent:0">
            <v:imagedata r:id="rId7" o:title=""/>
          </v:shape>
        </w:pict>
      </w:r>
    </w:p>
    <w:p w14:paraId="1F813DE5"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5C6E4994">
          <v:shape id="_x0000_i1195" type="#_x0000_t75" alt="" style="width:1in;height:18.25pt;mso-width-percent:0;mso-height-percent:0;mso-width-percent:0;mso-height-percent:0">
            <v:imagedata r:id="rId7" o:title=""/>
          </v:shape>
        </w:pict>
      </w:r>
    </w:p>
    <w:p w14:paraId="3C304891"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06DF5ABE">
          <v:shape id="_x0000_i1196" type="#_x0000_t75" alt="" style="width:1in;height:18.25pt;mso-width-percent:0;mso-height-percent:0;mso-width-percent:0;mso-height-percent:0">
            <v:imagedata r:id="rId7" o:title=""/>
          </v:shape>
        </w:pict>
      </w:r>
    </w:p>
    <w:p w14:paraId="235CBC5E"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4D1DAB94">
          <v:shape id="_x0000_i1197" type="#_x0000_t75" alt="" style="width:1in;height:18.25pt;mso-width-percent:0;mso-height-percent:0;mso-width-percent:0;mso-height-percent:0">
            <v:imagedata r:id="rId7" o:title=""/>
          </v:shape>
        </w:pict>
      </w:r>
    </w:p>
    <w:p w14:paraId="37B325E2"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5BB8C4D9">
          <v:shape id="_x0000_i1198" type="#_x0000_t75" alt="" style="width:1in;height:18.25pt;mso-width-percent:0;mso-height-percent:0;mso-width-percent:0;mso-height-percent:0">
            <v:imagedata r:id="rId7" o:title=""/>
          </v:shape>
        </w:pict>
      </w:r>
    </w:p>
    <w:p w14:paraId="6EC130BB"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368DF424">
          <v:shape id="_x0000_i1199" type="#_x0000_t75" alt="" style="width:1in;height:18.25pt;mso-width-percent:0;mso-height-percent:0;mso-width-percent:0;mso-height-percent:0">
            <v:imagedata r:id="rId7" o:title=""/>
          </v:shape>
        </w:pict>
      </w:r>
    </w:p>
    <w:p w14:paraId="047769C7"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71FC1726">
          <v:shape id="_x0000_i1200" type="#_x0000_t75" alt="" style="width:1in;height:18.25pt;mso-width-percent:0;mso-height-percent:0;mso-width-percent:0;mso-height-percent:0">
            <v:imagedata r:id="rId7" o:title=""/>
          </v:shape>
        </w:pict>
      </w:r>
    </w:p>
    <w:p w14:paraId="7421A3DF"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6BF0EAB9">
          <v:shape id="_x0000_i1201" type="#_x0000_t75" alt="" style="width:1in;height:18.25pt;mso-width-percent:0;mso-height-percent:0;mso-width-percent:0;mso-height-percent:0">
            <v:imagedata r:id="rId7" o:title=""/>
          </v:shape>
        </w:pict>
      </w:r>
    </w:p>
    <w:p w14:paraId="4998A523"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7909F0B3">
          <v:shape id="_x0000_i1202" type="#_x0000_t75" alt="" style="width:1in;height:18.25pt;mso-width-percent:0;mso-height-percent:0;mso-width-percent:0;mso-height-percent:0">
            <v:imagedata r:id="rId7" o:title=""/>
          </v:shape>
        </w:pict>
      </w:r>
    </w:p>
    <w:p w14:paraId="000404C3"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30305AD8">
          <v:shape id="_x0000_i1203" type="#_x0000_t75" alt="" style="width:1in;height:18.25pt;mso-width-percent:0;mso-height-percent:0;mso-width-percent:0;mso-height-percent:0">
            <v:imagedata r:id="rId7" o:title=""/>
          </v:shape>
        </w:pict>
      </w:r>
    </w:p>
    <w:p w14:paraId="35376689"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Subject</w:t>
      </w:r>
      <w:r w:rsidR="004076DF">
        <w:rPr>
          <w:rFonts w:ascii="TradeGothic" w:eastAsia="Times New Roman" w:hAnsi="TradeGothic" w:cs="Segoe UI"/>
          <w:noProof/>
          <w:vanish/>
          <w:color w:val="333333"/>
          <w:sz w:val="27"/>
          <w:szCs w:val="27"/>
          <w:lang w:val="en" w:eastAsia="en-GB"/>
        </w:rPr>
        <w:pict w14:anchorId="7EA4755D">
          <v:shape id="_x0000_i1204" type="#_x0000_t75" alt="" style="width:1in;height:18.25pt;mso-width-percent:0;mso-height-percent:0;mso-width-percent:0;mso-height-percent:0">
            <v:imagedata r:id="rId7" o:title=""/>
          </v:shape>
        </w:pict>
      </w:r>
    </w:p>
    <w:p w14:paraId="29656A5E"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Grade</w:t>
      </w:r>
      <w:r w:rsidR="004076DF">
        <w:rPr>
          <w:rFonts w:ascii="TradeGothic" w:eastAsia="Times New Roman" w:hAnsi="TradeGothic" w:cs="Segoe UI"/>
          <w:noProof/>
          <w:vanish/>
          <w:color w:val="333333"/>
          <w:sz w:val="27"/>
          <w:szCs w:val="27"/>
          <w:lang w:val="en" w:eastAsia="en-GB"/>
        </w:rPr>
        <w:pict w14:anchorId="5169BD76">
          <v:shape id="_x0000_i1205" type="#_x0000_t75" alt="" style="width:1in;height:18.25pt;mso-width-percent:0;mso-height-percent:0;mso-width-percent:0;mso-height-percent:0">
            <v:imagedata r:id="rId7" o:title=""/>
          </v:shape>
        </w:pict>
      </w:r>
    </w:p>
    <w:p w14:paraId="32AE5C39"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p>
    <w:p w14:paraId="6614BE26"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Are you resitting any GCSEs*?</w:t>
      </w:r>
    </w:p>
    <w:p w14:paraId="44CFAC48"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GCSEs*</w:t>
      </w:r>
      <w:r w:rsidR="004076DF">
        <w:rPr>
          <w:rFonts w:ascii="TradeGothic" w:eastAsia="Times New Roman" w:hAnsi="TradeGothic" w:cs="Segoe UI"/>
          <w:noProof/>
          <w:vanish/>
          <w:color w:val="333333"/>
          <w:sz w:val="27"/>
          <w:szCs w:val="27"/>
          <w:lang w:val="en" w:eastAsia="en-GB"/>
        </w:rPr>
        <w:pict w14:anchorId="7D4AEFD1">
          <v:shape id="_x0000_i1206" type="#_x0000_t75" alt="" style="width:61.85pt;height:18.25pt;mso-width-percent:0;mso-height-percent:0;mso-width-percent:0;mso-height-percent:0">
            <v:imagedata r:id="rId12" o:title=""/>
          </v:shape>
        </w:pict>
      </w:r>
    </w:p>
    <w:p w14:paraId="6E111AAC"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If 'Yes', which subjects are you resitting? (Please note you would have to achieve the required grades prior to applying for the course)</w:t>
      </w:r>
    </w:p>
    <w:p w14:paraId="2139347E" w14:textId="77777777" w:rsidR="007705E3" w:rsidRPr="007705E3" w:rsidRDefault="004076DF" w:rsidP="007705E3">
      <w:pPr>
        <w:spacing w:after="0" w:line="240" w:lineRule="auto"/>
        <w:rPr>
          <w:rFonts w:ascii="TradeGothic" w:eastAsia="Times New Roman" w:hAnsi="TradeGothic" w:cs="Segoe UI"/>
          <w:vanish/>
          <w:color w:val="333333"/>
          <w:sz w:val="27"/>
          <w:szCs w:val="27"/>
          <w:lang w:val="en" w:eastAsia="en-GB"/>
        </w:rPr>
      </w:pPr>
      <w:r>
        <w:rPr>
          <w:rFonts w:ascii="TradeGothic" w:eastAsia="Times New Roman" w:hAnsi="TradeGothic" w:cs="Segoe UI"/>
          <w:noProof/>
          <w:vanish/>
          <w:color w:val="333333"/>
          <w:sz w:val="27"/>
          <w:szCs w:val="27"/>
          <w:lang w:val="en" w:eastAsia="en-GB"/>
        </w:rPr>
        <w:pict w14:anchorId="4A8AA7B9">
          <v:shape id="_x0000_i1207" type="#_x0000_t75" alt="" style="width:136.9pt;height:58.8pt;mso-width-percent:0;mso-height-percent:0;mso-width-percent:0;mso-height-percent:0">
            <v:imagedata r:id="rId10" o:title=""/>
          </v:shape>
        </w:pict>
      </w:r>
    </w:p>
    <w:p w14:paraId="2A9F90EE"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u w:val="single"/>
          <w:lang w:val="en" w:eastAsia="en-GB"/>
        </w:rPr>
        <w:t>Back</w:t>
      </w:r>
    </w:p>
    <w:p w14:paraId="4687B50E"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We are passionate about ensuring fair access for all students, regardless of background and we are particular interested in attracting students from groups which are currently underrepresented in higher education. The next part of the application form aims to find out more about you and your background, to establish whether you meet the Office for Students guidlines.</w:t>
      </w:r>
    </w:p>
    <w:p w14:paraId="5F39B592"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p>
    <w:p w14:paraId="43F799ED"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 xml:space="preserve">Please tick all that apply to you: </w:t>
      </w:r>
    </w:p>
    <w:p w14:paraId="0CD8E48E" w14:textId="77777777" w:rsidR="007705E3" w:rsidRPr="007705E3" w:rsidRDefault="007705E3" w:rsidP="007705E3">
      <w:pPr>
        <w:spacing w:after="27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br/>
      </w:r>
      <w:r w:rsidR="004076DF">
        <w:rPr>
          <w:rFonts w:ascii="TradeGothic" w:eastAsia="Times New Roman" w:hAnsi="TradeGothic" w:cs="Segoe UI"/>
          <w:noProof/>
          <w:vanish/>
          <w:color w:val="333333"/>
          <w:sz w:val="27"/>
          <w:szCs w:val="27"/>
          <w:lang w:val="en" w:eastAsia="en-GB"/>
        </w:rPr>
        <w:pict w14:anchorId="1CF0DA37">
          <v:shape id="_x0000_i1208" type="#_x0000_t75" alt="" style="width:20.3pt;height:17.25pt;mso-width-percent:0;mso-height-percent:0;mso-width-percent:0;mso-height-percent:0">
            <v:imagedata r:id="rId9" o:title=""/>
          </v:shape>
        </w:pict>
      </w:r>
      <w:r w:rsidRPr="007705E3">
        <w:rPr>
          <w:rFonts w:ascii="TradeGothic" w:eastAsia="Times New Roman" w:hAnsi="TradeGothic" w:cs="Segoe UI"/>
          <w:vanish/>
          <w:color w:val="333333"/>
          <w:sz w:val="27"/>
          <w:szCs w:val="27"/>
          <w:lang w:val="en" w:eastAsia="en-GB"/>
        </w:rPr>
        <w:t>You receive/have received free school meals</w:t>
      </w:r>
      <w:r w:rsidRPr="007705E3">
        <w:rPr>
          <w:rFonts w:ascii="TradeGothic" w:eastAsia="Times New Roman" w:hAnsi="TradeGothic" w:cs="Segoe UI"/>
          <w:vanish/>
          <w:color w:val="333333"/>
          <w:sz w:val="27"/>
          <w:szCs w:val="27"/>
          <w:lang w:val="en" w:eastAsia="en-GB"/>
        </w:rPr>
        <w:br/>
      </w:r>
      <w:r w:rsidRPr="007705E3">
        <w:rPr>
          <w:rFonts w:ascii="TradeGothic" w:eastAsia="Times New Roman" w:hAnsi="TradeGothic" w:cs="Segoe UI"/>
          <w:vanish/>
          <w:color w:val="333333"/>
          <w:sz w:val="27"/>
          <w:szCs w:val="27"/>
          <w:lang w:val="en" w:eastAsia="en-GB"/>
        </w:rPr>
        <w:br/>
      </w:r>
      <w:r w:rsidR="004076DF">
        <w:rPr>
          <w:rFonts w:ascii="TradeGothic" w:eastAsia="Times New Roman" w:hAnsi="TradeGothic" w:cs="Segoe UI"/>
          <w:noProof/>
          <w:vanish/>
          <w:color w:val="333333"/>
          <w:sz w:val="27"/>
          <w:szCs w:val="27"/>
          <w:lang w:val="en" w:eastAsia="en-GB"/>
        </w:rPr>
        <w:pict w14:anchorId="1AD53376">
          <v:shape id="_x0000_i1209" type="#_x0000_t75" alt="" style="width:20.3pt;height:17.25pt;mso-width-percent:0;mso-height-percent:0;mso-width-percent:0;mso-height-percent:0">
            <v:imagedata r:id="rId9" o:title=""/>
          </v:shape>
        </w:pict>
      </w:r>
      <w:r w:rsidRPr="007705E3">
        <w:rPr>
          <w:rFonts w:ascii="TradeGothic" w:eastAsia="Times New Roman" w:hAnsi="TradeGothic" w:cs="Segoe UI"/>
          <w:vanish/>
          <w:color w:val="333333"/>
          <w:sz w:val="27"/>
          <w:szCs w:val="27"/>
          <w:lang w:val="en" w:eastAsia="en-GB"/>
        </w:rPr>
        <w:t>You have been in the care of a local authority</w:t>
      </w:r>
      <w:r w:rsidRPr="007705E3">
        <w:rPr>
          <w:rFonts w:ascii="TradeGothic" w:eastAsia="Times New Roman" w:hAnsi="TradeGothic" w:cs="Segoe UI"/>
          <w:vanish/>
          <w:color w:val="333333"/>
          <w:sz w:val="27"/>
          <w:szCs w:val="27"/>
          <w:lang w:val="en" w:eastAsia="en-GB"/>
        </w:rPr>
        <w:br/>
      </w:r>
      <w:r w:rsidRPr="007705E3">
        <w:rPr>
          <w:rFonts w:ascii="TradeGothic" w:eastAsia="Times New Roman" w:hAnsi="TradeGothic" w:cs="Segoe UI"/>
          <w:vanish/>
          <w:color w:val="333333"/>
          <w:sz w:val="27"/>
          <w:szCs w:val="27"/>
          <w:lang w:val="en" w:eastAsia="en-GB"/>
        </w:rPr>
        <w:br/>
      </w:r>
      <w:r w:rsidR="004076DF">
        <w:rPr>
          <w:rFonts w:ascii="TradeGothic" w:eastAsia="Times New Roman" w:hAnsi="TradeGothic" w:cs="Segoe UI"/>
          <w:noProof/>
          <w:vanish/>
          <w:color w:val="333333"/>
          <w:sz w:val="27"/>
          <w:szCs w:val="27"/>
          <w:lang w:val="en" w:eastAsia="en-GB"/>
        </w:rPr>
        <w:pict w14:anchorId="6CDAF2FD">
          <v:shape id="_x0000_i1210" type="#_x0000_t75" alt="" style="width:20.3pt;height:17.25pt;mso-width-percent:0;mso-height-percent:0;mso-width-percent:0;mso-height-percent:0">
            <v:imagedata r:id="rId9" o:title=""/>
          </v:shape>
        </w:pict>
      </w:r>
      <w:r w:rsidRPr="007705E3">
        <w:rPr>
          <w:rFonts w:ascii="TradeGothic" w:eastAsia="Times New Roman" w:hAnsi="TradeGothic" w:cs="Segoe UI"/>
          <w:vanish/>
          <w:color w:val="333333"/>
          <w:sz w:val="27"/>
          <w:szCs w:val="27"/>
          <w:lang w:val="en" w:eastAsia="en-GB"/>
        </w:rPr>
        <w:t>You are a recognised carer</w:t>
      </w:r>
      <w:r w:rsidRPr="007705E3">
        <w:rPr>
          <w:rFonts w:ascii="TradeGothic" w:eastAsia="Times New Roman" w:hAnsi="TradeGothic" w:cs="Segoe UI"/>
          <w:vanish/>
          <w:color w:val="333333"/>
          <w:sz w:val="27"/>
          <w:szCs w:val="27"/>
          <w:lang w:val="en" w:eastAsia="en-GB"/>
        </w:rPr>
        <w:br/>
      </w:r>
      <w:r w:rsidRPr="007705E3">
        <w:rPr>
          <w:rFonts w:ascii="TradeGothic" w:eastAsia="Times New Roman" w:hAnsi="TradeGothic" w:cs="Segoe UI"/>
          <w:vanish/>
          <w:color w:val="333333"/>
          <w:sz w:val="27"/>
          <w:szCs w:val="27"/>
          <w:lang w:val="en" w:eastAsia="en-GB"/>
        </w:rPr>
        <w:br/>
      </w:r>
      <w:r w:rsidR="004076DF">
        <w:rPr>
          <w:rFonts w:ascii="TradeGothic" w:eastAsia="Times New Roman" w:hAnsi="TradeGothic" w:cs="Segoe UI"/>
          <w:noProof/>
          <w:vanish/>
          <w:color w:val="333333"/>
          <w:sz w:val="27"/>
          <w:szCs w:val="27"/>
          <w:lang w:val="en" w:eastAsia="en-GB"/>
        </w:rPr>
        <w:pict w14:anchorId="73BF54D3">
          <v:shape id="_x0000_i1211" type="#_x0000_t75" alt="" style="width:20.3pt;height:17.25pt;mso-width-percent:0;mso-height-percent:0;mso-width-percent:0;mso-height-percent:0">
            <v:imagedata r:id="rId9" o:title=""/>
          </v:shape>
        </w:pict>
      </w:r>
      <w:r w:rsidRPr="007705E3">
        <w:rPr>
          <w:rFonts w:ascii="TradeGothic" w:eastAsia="Times New Roman" w:hAnsi="TradeGothic" w:cs="Segoe UI"/>
          <w:vanish/>
          <w:color w:val="333333"/>
          <w:sz w:val="27"/>
          <w:szCs w:val="27"/>
          <w:lang w:val="en" w:eastAsia="en-GB"/>
        </w:rPr>
        <w:t>Either/both of your parents are/have been in the military</w:t>
      </w:r>
      <w:r w:rsidRPr="007705E3">
        <w:rPr>
          <w:rFonts w:ascii="TradeGothic" w:eastAsia="Times New Roman" w:hAnsi="TradeGothic" w:cs="Segoe UI"/>
          <w:vanish/>
          <w:color w:val="333333"/>
          <w:sz w:val="27"/>
          <w:szCs w:val="27"/>
          <w:lang w:val="en" w:eastAsia="en-GB"/>
        </w:rPr>
        <w:br/>
      </w:r>
      <w:r w:rsidRPr="007705E3">
        <w:rPr>
          <w:rFonts w:ascii="TradeGothic" w:eastAsia="Times New Roman" w:hAnsi="TradeGothic" w:cs="Segoe UI"/>
          <w:vanish/>
          <w:color w:val="333333"/>
          <w:sz w:val="27"/>
          <w:szCs w:val="27"/>
          <w:lang w:val="en" w:eastAsia="en-GB"/>
        </w:rPr>
        <w:br/>
      </w:r>
      <w:r w:rsidR="004076DF">
        <w:rPr>
          <w:rFonts w:ascii="TradeGothic" w:eastAsia="Times New Roman" w:hAnsi="TradeGothic" w:cs="Segoe UI"/>
          <w:noProof/>
          <w:vanish/>
          <w:color w:val="333333"/>
          <w:sz w:val="27"/>
          <w:szCs w:val="27"/>
          <w:lang w:val="en" w:eastAsia="en-GB"/>
        </w:rPr>
        <w:pict w14:anchorId="3C4D49E9">
          <v:shape id="_x0000_i1212" type="#_x0000_t75" alt="" style="width:20.3pt;height:17.25pt;mso-width-percent:0;mso-height-percent:0;mso-width-percent:0;mso-height-percent:0">
            <v:imagedata r:id="rId9" o:title=""/>
          </v:shape>
        </w:pict>
      </w:r>
      <w:r w:rsidRPr="007705E3">
        <w:rPr>
          <w:rFonts w:ascii="TradeGothic" w:eastAsia="Times New Roman" w:hAnsi="TradeGothic" w:cs="Segoe UI"/>
          <w:vanish/>
          <w:color w:val="333333"/>
          <w:sz w:val="27"/>
          <w:szCs w:val="27"/>
          <w:lang w:val="en" w:eastAsia="en-GB"/>
        </w:rPr>
        <w:t>You are a refugee</w:t>
      </w:r>
      <w:r w:rsidRPr="007705E3">
        <w:rPr>
          <w:rFonts w:ascii="TradeGothic" w:eastAsia="Times New Roman" w:hAnsi="TradeGothic" w:cs="Segoe UI"/>
          <w:vanish/>
          <w:color w:val="333333"/>
          <w:sz w:val="27"/>
          <w:szCs w:val="27"/>
          <w:lang w:val="en" w:eastAsia="en-GB"/>
        </w:rPr>
        <w:br/>
      </w:r>
      <w:r w:rsidRPr="007705E3">
        <w:rPr>
          <w:rFonts w:ascii="TradeGothic" w:eastAsia="Times New Roman" w:hAnsi="TradeGothic" w:cs="Segoe UI"/>
          <w:vanish/>
          <w:color w:val="333333"/>
          <w:sz w:val="27"/>
          <w:szCs w:val="27"/>
          <w:lang w:val="en" w:eastAsia="en-GB"/>
        </w:rPr>
        <w:br/>
      </w:r>
      <w:r w:rsidR="004076DF">
        <w:rPr>
          <w:rFonts w:ascii="TradeGothic" w:eastAsia="Times New Roman" w:hAnsi="TradeGothic" w:cs="Segoe UI"/>
          <w:noProof/>
          <w:vanish/>
          <w:color w:val="333333"/>
          <w:sz w:val="27"/>
          <w:szCs w:val="27"/>
          <w:lang w:val="en" w:eastAsia="en-GB"/>
        </w:rPr>
        <w:pict w14:anchorId="5C1E4BB5">
          <v:shape id="_x0000_i1213" type="#_x0000_t75" alt="" style="width:20.3pt;height:17.25pt;mso-width-percent:0;mso-height-percent:0;mso-width-percent:0;mso-height-percent:0">
            <v:imagedata r:id="rId9" o:title=""/>
          </v:shape>
        </w:pict>
      </w:r>
      <w:r w:rsidRPr="007705E3">
        <w:rPr>
          <w:rFonts w:ascii="TradeGothic" w:eastAsia="Times New Roman" w:hAnsi="TradeGothic" w:cs="Segoe UI"/>
          <w:vanish/>
          <w:color w:val="333333"/>
          <w:sz w:val="27"/>
          <w:szCs w:val="27"/>
          <w:lang w:val="en" w:eastAsia="en-GB"/>
        </w:rPr>
        <w:t>You are an estranged student</w:t>
      </w:r>
      <w:r w:rsidRPr="007705E3">
        <w:rPr>
          <w:rFonts w:ascii="TradeGothic" w:eastAsia="Times New Roman" w:hAnsi="TradeGothic" w:cs="Segoe UI"/>
          <w:vanish/>
          <w:color w:val="333333"/>
          <w:sz w:val="27"/>
          <w:szCs w:val="27"/>
          <w:lang w:val="en" w:eastAsia="en-GB"/>
        </w:rPr>
        <w:br/>
      </w:r>
    </w:p>
    <w:p w14:paraId="77C4CBB0"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Annual household income</w:t>
      </w:r>
    </w:p>
    <w:p w14:paraId="53C7104E"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What is your annual household income? (Please select from the drop down list)</w:t>
      </w:r>
    </w:p>
    <w:p w14:paraId="16C9536F"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This is gross income (before tax and National Insurance) that your parent/carer/guardian earns in a year and includes the income of your parent's partner, if they have one.</w:t>
      </w:r>
    </w:p>
    <w:p w14:paraId="44928DA9" w14:textId="77777777" w:rsidR="007705E3" w:rsidRPr="007705E3" w:rsidRDefault="007705E3" w:rsidP="007705E3">
      <w:pPr>
        <w:spacing w:after="27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Annual Income</w:t>
      </w:r>
      <w:r w:rsidR="004076DF">
        <w:rPr>
          <w:rFonts w:ascii="TradeGothic" w:eastAsia="Times New Roman" w:hAnsi="TradeGothic" w:cs="Segoe UI"/>
          <w:noProof/>
          <w:vanish/>
          <w:color w:val="333333"/>
          <w:sz w:val="27"/>
          <w:szCs w:val="27"/>
          <w:lang w:val="en" w:eastAsia="en-GB"/>
        </w:rPr>
        <w:pict w14:anchorId="3B4B5C28">
          <v:shape id="_x0000_i1214" type="#_x0000_t75" alt="" style="width:115.6pt;height:18.25pt;mso-width-percent:0;mso-height-percent:0;mso-width-percent:0;mso-height-percent:0">
            <v:imagedata r:id="rId16" o:title=""/>
          </v:shape>
        </w:pict>
      </w:r>
    </w:p>
    <w:p w14:paraId="4551590C"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b/>
          <w:bCs/>
          <w:vanish/>
          <w:color w:val="333333"/>
          <w:sz w:val="27"/>
          <w:szCs w:val="27"/>
          <w:lang w:val="en" w:eastAsia="en-GB"/>
        </w:rPr>
        <w:t>Your parents' education</w:t>
      </w:r>
    </w:p>
    <w:p w14:paraId="5CD1F43B"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 xml:space="preserve">Please select the highest level your parents have studied: </w:t>
      </w:r>
    </w:p>
    <w:p w14:paraId="7D935139"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Parents Education</w:t>
      </w:r>
      <w:r w:rsidR="004076DF">
        <w:rPr>
          <w:rFonts w:ascii="TradeGothic" w:eastAsia="Times New Roman" w:hAnsi="TradeGothic" w:cs="Segoe UI"/>
          <w:noProof/>
          <w:vanish/>
          <w:color w:val="333333"/>
          <w:sz w:val="27"/>
          <w:szCs w:val="27"/>
          <w:lang w:val="en" w:eastAsia="en-GB"/>
        </w:rPr>
        <w:pict w14:anchorId="59D40236">
          <v:shape id="_x0000_i1215" type="#_x0000_t75" alt="" style="width:200.8pt;height:18.25pt;mso-width-percent:0;mso-height-percent:0;mso-width-percent:0;mso-height-percent:0">
            <v:imagedata r:id="rId17" o:title=""/>
          </v:shape>
        </w:pict>
      </w:r>
    </w:p>
    <w:p w14:paraId="179FF717" w14:textId="77777777" w:rsidR="007705E3" w:rsidRPr="007705E3" w:rsidRDefault="007705E3" w:rsidP="007705E3">
      <w:pPr>
        <w:spacing w:after="18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t>For further details about each of the above categories, please read the Medicine Summer School guidance notes.</w:t>
      </w:r>
    </w:p>
    <w:p w14:paraId="6ED6D8BD" w14:textId="77777777" w:rsidR="007705E3" w:rsidRPr="007705E3" w:rsidRDefault="007705E3" w:rsidP="007705E3">
      <w:pPr>
        <w:spacing w:after="0" w:line="240" w:lineRule="auto"/>
        <w:rPr>
          <w:rFonts w:ascii="TradeGothic" w:eastAsia="Times New Roman" w:hAnsi="TradeGothic" w:cs="Segoe UI"/>
          <w:vanish/>
          <w:color w:val="333333"/>
          <w:sz w:val="27"/>
          <w:szCs w:val="27"/>
          <w:lang w:val="en" w:eastAsia="en-GB"/>
        </w:rPr>
      </w:pPr>
      <w:r w:rsidRPr="007705E3">
        <w:rPr>
          <w:rFonts w:ascii="TradeGothic" w:eastAsia="Times New Roman" w:hAnsi="TradeGothic" w:cs="Segoe UI"/>
          <w:vanish/>
          <w:color w:val="333333"/>
          <w:sz w:val="27"/>
          <w:szCs w:val="27"/>
          <w:lang w:val="en" w:eastAsia="en-GB"/>
        </w:rPr>
        <w:br/>
      </w:r>
      <w:r w:rsidRPr="007705E3">
        <w:rPr>
          <w:rFonts w:ascii="TradeGothic" w:eastAsia="Times New Roman" w:hAnsi="TradeGothic" w:cs="Segoe UI"/>
          <w:vanish/>
          <w:color w:val="333333"/>
          <w:sz w:val="27"/>
          <w:szCs w:val="27"/>
          <w:u w:val="single"/>
          <w:lang w:val="en" w:eastAsia="en-GB"/>
        </w:rPr>
        <w:t>Back</w:t>
      </w:r>
    </w:p>
    <w:p w14:paraId="4345AB05" w14:textId="1957E325"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 xml:space="preserve">Please ensure that you read the Medicine Summer School guidance notes and the relevant policies outlined in this </w:t>
      </w:r>
      <w:del w:id="222" w:author="Nikki Slack" w:date="2020-02-05T10:05:00Z">
        <w:r w:rsidRPr="007705E3" w:rsidDel="00A1187B">
          <w:rPr>
            <w:rFonts w:ascii="TradeGothic" w:eastAsia="Times New Roman" w:hAnsi="TradeGothic" w:cs="Segoe UI"/>
            <w:color w:val="333333"/>
            <w:sz w:val="27"/>
            <w:szCs w:val="27"/>
            <w:lang w:val="en" w:eastAsia="en-GB"/>
          </w:rPr>
          <w:delText>document.You</w:delText>
        </w:r>
      </w:del>
      <w:ins w:id="223" w:author="Nikki Slack" w:date="2020-02-05T10:05:00Z">
        <w:del w:id="224" w:author="Microsoft Office User" w:date="2020-02-07T12:16:00Z">
          <w:r w:rsidR="00A1187B" w:rsidRPr="007705E3" w:rsidDel="006E6873">
            <w:rPr>
              <w:rFonts w:ascii="TradeGothic" w:eastAsia="Times New Roman" w:hAnsi="TradeGothic" w:cs="Segoe UI"/>
              <w:color w:val="333333"/>
              <w:sz w:val="27"/>
              <w:szCs w:val="27"/>
              <w:lang w:val="en" w:eastAsia="en-GB"/>
            </w:rPr>
            <w:delText>document</w:delText>
          </w:r>
        </w:del>
      </w:ins>
      <w:ins w:id="225" w:author="Microsoft Office User" w:date="2020-02-07T12:16:00Z">
        <w:r w:rsidR="006E6873">
          <w:rPr>
            <w:rFonts w:ascii="TradeGothic" w:eastAsia="Times New Roman" w:hAnsi="TradeGothic" w:cs="Segoe UI"/>
            <w:color w:val="333333"/>
            <w:sz w:val="27"/>
            <w:szCs w:val="27"/>
            <w:lang w:val="en" w:eastAsia="en-GB"/>
          </w:rPr>
          <w:t>form</w:t>
        </w:r>
      </w:ins>
      <w:ins w:id="226" w:author="Nikki Slack" w:date="2020-02-05T10:05:00Z">
        <w:r w:rsidR="00A1187B" w:rsidRPr="007705E3">
          <w:rPr>
            <w:rFonts w:ascii="TradeGothic" w:eastAsia="Times New Roman" w:hAnsi="TradeGothic" w:cs="Segoe UI"/>
            <w:color w:val="333333"/>
            <w:sz w:val="27"/>
            <w:szCs w:val="27"/>
            <w:lang w:val="en" w:eastAsia="en-GB"/>
          </w:rPr>
          <w:t>. You</w:t>
        </w:r>
      </w:ins>
      <w:r w:rsidRPr="007705E3">
        <w:rPr>
          <w:rFonts w:ascii="TradeGothic" w:eastAsia="Times New Roman" w:hAnsi="TradeGothic" w:cs="Segoe UI"/>
          <w:color w:val="333333"/>
          <w:sz w:val="27"/>
          <w:szCs w:val="27"/>
          <w:lang w:val="en" w:eastAsia="en-GB"/>
        </w:rPr>
        <w:t xml:space="preserve"> must tick to confirm that you abide by each statement</w:t>
      </w:r>
      <w:ins w:id="227" w:author="Microsoft Office User" w:date="2020-02-07T12:16:00Z">
        <w:r w:rsidR="006E6873">
          <w:rPr>
            <w:rFonts w:ascii="TradeGothic" w:eastAsia="Times New Roman" w:hAnsi="TradeGothic" w:cs="Segoe UI"/>
            <w:color w:val="333333"/>
            <w:sz w:val="27"/>
            <w:szCs w:val="27"/>
            <w:lang w:val="en" w:eastAsia="en-GB"/>
          </w:rPr>
          <w:t>.</w:t>
        </w:r>
      </w:ins>
    </w:p>
    <w:p w14:paraId="62BEA912" w14:textId="26A8CC2E" w:rsidR="007705E3" w:rsidRPr="007705E3" w:rsidRDefault="007705E3" w:rsidP="007705E3">
      <w:pPr>
        <w:spacing w:after="27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br/>
      </w:r>
      <w:r w:rsidR="004076DF">
        <w:rPr>
          <w:rFonts w:ascii="TradeGothic" w:eastAsia="Times New Roman" w:hAnsi="TradeGothic" w:cs="Segoe UI"/>
          <w:noProof/>
          <w:color w:val="333333"/>
          <w:sz w:val="27"/>
          <w:szCs w:val="27"/>
          <w:lang w:val="en" w:eastAsia="en-GB"/>
        </w:rPr>
        <w:pict w14:anchorId="521AAFF1">
          <v:shape id="_x0000_i1216" type="#_x0000_t75" alt="" style="width:20.3pt;height:17.25pt;mso-width-percent:0;mso-height-percent:0;mso-width-percent:0;mso-height-percent:0">
            <v:imagedata r:id="rId9" o:title=""/>
          </v:shape>
        </w:pict>
      </w:r>
      <w:r w:rsidRPr="007705E3">
        <w:rPr>
          <w:rFonts w:ascii="TradeGothic" w:eastAsia="Times New Roman" w:hAnsi="TradeGothic" w:cs="Segoe UI"/>
          <w:color w:val="333333"/>
          <w:sz w:val="27"/>
          <w:szCs w:val="27"/>
          <w:lang w:val="en" w:eastAsia="en-GB"/>
        </w:rPr>
        <w:t>I have read and understood and will abide by the Health and Safety Statement and the Code of Conduct and rules in the Medicine Summer School</w:t>
      </w:r>
      <w:ins w:id="228" w:author="Nikki Slack" w:date="2020-02-05T10:05:00Z">
        <w:r w:rsidR="00A1187B">
          <w:rPr>
            <w:rFonts w:ascii="TradeGothic" w:eastAsia="Times New Roman" w:hAnsi="TradeGothic" w:cs="Segoe UI"/>
            <w:color w:val="333333"/>
            <w:sz w:val="27"/>
            <w:szCs w:val="27"/>
            <w:lang w:val="en" w:eastAsia="en-GB"/>
          </w:rPr>
          <w:t xml:space="preserve"> 2020</w:t>
        </w:r>
      </w:ins>
      <w:r w:rsidRPr="007705E3">
        <w:rPr>
          <w:rFonts w:ascii="TradeGothic" w:eastAsia="Times New Roman" w:hAnsi="TradeGothic" w:cs="Segoe UI"/>
          <w:color w:val="333333"/>
          <w:sz w:val="27"/>
          <w:szCs w:val="27"/>
          <w:lang w:val="en" w:eastAsia="en-GB"/>
        </w:rPr>
        <w:t xml:space="preserve"> </w:t>
      </w:r>
      <w:ins w:id="229" w:author="Microsoft Office User" w:date="2020-02-07T12:16:00Z">
        <w:r w:rsidR="006E6873">
          <w:rPr>
            <w:rFonts w:ascii="TradeGothic" w:eastAsia="Times New Roman" w:hAnsi="TradeGothic" w:cs="Segoe UI"/>
            <w:color w:val="333333"/>
            <w:sz w:val="27"/>
            <w:szCs w:val="27"/>
            <w:lang w:val="en" w:eastAsia="en-GB"/>
          </w:rPr>
          <w:t>g</w:t>
        </w:r>
      </w:ins>
      <w:ins w:id="230" w:author="Nikki Slack" w:date="2020-02-05T10:05:00Z">
        <w:del w:id="231" w:author="Microsoft Office User" w:date="2020-02-07T12:16:00Z">
          <w:r w:rsidR="00A1187B" w:rsidDel="006E6873">
            <w:rPr>
              <w:rFonts w:ascii="TradeGothic" w:eastAsia="Times New Roman" w:hAnsi="TradeGothic" w:cs="Segoe UI"/>
              <w:color w:val="333333"/>
              <w:sz w:val="27"/>
              <w:szCs w:val="27"/>
              <w:lang w:val="en" w:eastAsia="en-GB"/>
            </w:rPr>
            <w:delText>G</w:delText>
          </w:r>
        </w:del>
      </w:ins>
      <w:del w:id="232" w:author="Nikki Slack" w:date="2020-02-05T10:05:00Z">
        <w:r w:rsidRPr="007705E3" w:rsidDel="00A1187B">
          <w:rPr>
            <w:rFonts w:ascii="TradeGothic" w:eastAsia="Times New Roman" w:hAnsi="TradeGothic" w:cs="Segoe UI"/>
            <w:color w:val="333333"/>
            <w:sz w:val="27"/>
            <w:szCs w:val="27"/>
            <w:lang w:val="en" w:eastAsia="en-GB"/>
          </w:rPr>
          <w:delText>g</w:delText>
        </w:r>
      </w:del>
      <w:r w:rsidRPr="007705E3">
        <w:rPr>
          <w:rFonts w:ascii="TradeGothic" w:eastAsia="Times New Roman" w:hAnsi="TradeGothic" w:cs="Segoe UI"/>
          <w:color w:val="333333"/>
          <w:sz w:val="27"/>
          <w:szCs w:val="27"/>
          <w:lang w:val="en" w:eastAsia="en-GB"/>
        </w:rPr>
        <w:t xml:space="preserve">uidance </w:t>
      </w:r>
      <w:ins w:id="233" w:author="Microsoft Office User" w:date="2020-02-07T12:16:00Z">
        <w:r w:rsidR="006E6873">
          <w:rPr>
            <w:rFonts w:ascii="TradeGothic" w:eastAsia="Times New Roman" w:hAnsi="TradeGothic" w:cs="Segoe UI"/>
            <w:color w:val="333333"/>
            <w:sz w:val="27"/>
            <w:szCs w:val="27"/>
            <w:lang w:val="en" w:eastAsia="en-GB"/>
          </w:rPr>
          <w:t>n</w:t>
        </w:r>
      </w:ins>
      <w:ins w:id="234" w:author="Nikki Slack" w:date="2020-02-05T10:05:00Z">
        <w:del w:id="235" w:author="Microsoft Office User" w:date="2020-02-07T12:16:00Z">
          <w:r w:rsidR="00A1187B" w:rsidDel="006E6873">
            <w:rPr>
              <w:rFonts w:ascii="TradeGothic" w:eastAsia="Times New Roman" w:hAnsi="TradeGothic" w:cs="Segoe UI"/>
              <w:color w:val="333333"/>
              <w:sz w:val="27"/>
              <w:szCs w:val="27"/>
              <w:lang w:val="en" w:eastAsia="en-GB"/>
            </w:rPr>
            <w:delText>N</w:delText>
          </w:r>
        </w:del>
      </w:ins>
      <w:del w:id="236" w:author="Nikki Slack" w:date="2020-02-05T10:05:00Z">
        <w:r w:rsidRPr="007705E3" w:rsidDel="00A1187B">
          <w:rPr>
            <w:rFonts w:ascii="TradeGothic" w:eastAsia="Times New Roman" w:hAnsi="TradeGothic" w:cs="Segoe UI"/>
            <w:color w:val="333333"/>
            <w:sz w:val="27"/>
            <w:szCs w:val="27"/>
            <w:lang w:val="en" w:eastAsia="en-GB"/>
          </w:rPr>
          <w:delText>n</w:delText>
        </w:r>
      </w:del>
      <w:r w:rsidRPr="007705E3">
        <w:rPr>
          <w:rFonts w:ascii="TradeGothic" w:eastAsia="Times New Roman" w:hAnsi="TradeGothic" w:cs="Segoe UI"/>
          <w:color w:val="333333"/>
          <w:sz w:val="27"/>
          <w:szCs w:val="27"/>
          <w:lang w:val="en" w:eastAsia="en-GB"/>
        </w:rPr>
        <w:t>otes</w:t>
      </w:r>
      <w:ins w:id="237" w:author="Microsoft Office User" w:date="2020-02-07T12:16:00Z">
        <w:r w:rsidR="006E6873">
          <w:rPr>
            <w:rFonts w:ascii="TradeGothic" w:eastAsia="Times New Roman" w:hAnsi="TradeGothic" w:cs="Segoe UI"/>
            <w:color w:val="333333"/>
            <w:sz w:val="27"/>
            <w:szCs w:val="27"/>
            <w:lang w:val="en" w:eastAsia="en-GB"/>
          </w:rPr>
          <w:t>.</w:t>
        </w:r>
      </w:ins>
      <w:r w:rsidRPr="007705E3">
        <w:rPr>
          <w:rFonts w:ascii="TradeGothic" w:eastAsia="Times New Roman" w:hAnsi="TradeGothic" w:cs="Segoe UI"/>
          <w:color w:val="333333"/>
          <w:sz w:val="27"/>
          <w:szCs w:val="27"/>
          <w:lang w:val="en" w:eastAsia="en-GB"/>
        </w:rPr>
        <w:br/>
      </w:r>
      <w:r w:rsidRPr="007705E3">
        <w:rPr>
          <w:rFonts w:ascii="TradeGothic" w:eastAsia="Times New Roman" w:hAnsi="TradeGothic" w:cs="Segoe UI"/>
          <w:color w:val="333333"/>
          <w:sz w:val="27"/>
          <w:szCs w:val="27"/>
          <w:lang w:val="en" w:eastAsia="en-GB"/>
        </w:rPr>
        <w:br/>
      </w:r>
      <w:r w:rsidR="004076DF">
        <w:rPr>
          <w:rFonts w:ascii="TradeGothic" w:eastAsia="Times New Roman" w:hAnsi="TradeGothic" w:cs="Segoe UI"/>
          <w:noProof/>
          <w:color w:val="333333"/>
          <w:sz w:val="27"/>
          <w:szCs w:val="27"/>
          <w:lang w:val="en" w:eastAsia="en-GB"/>
        </w:rPr>
        <w:pict w14:anchorId="53C3E53E">
          <v:shape id="_x0000_i1217" type="#_x0000_t75" alt="" style="width:20.3pt;height:17.25pt;mso-width-percent:0;mso-height-percent:0;mso-width-percent:0;mso-height-percent:0">
            <v:imagedata r:id="rId9" o:title=""/>
          </v:shape>
        </w:pict>
      </w:r>
      <w:r w:rsidRPr="007705E3">
        <w:rPr>
          <w:rFonts w:ascii="TradeGothic" w:eastAsia="Times New Roman" w:hAnsi="TradeGothic" w:cs="Segoe UI"/>
          <w:color w:val="333333"/>
          <w:sz w:val="27"/>
          <w:szCs w:val="27"/>
          <w:lang w:val="en" w:eastAsia="en-GB"/>
        </w:rPr>
        <w:t>Accept that an offer of a place on the Medicine Summer School is entirely at the discretion of the University of Sunderland</w:t>
      </w:r>
      <w:ins w:id="238" w:author="Microsoft Office User" w:date="2020-02-07T12:16:00Z">
        <w:r w:rsidR="006E6873">
          <w:rPr>
            <w:rFonts w:ascii="TradeGothic" w:eastAsia="Times New Roman" w:hAnsi="TradeGothic" w:cs="Segoe UI"/>
            <w:color w:val="333333"/>
            <w:sz w:val="27"/>
            <w:szCs w:val="27"/>
            <w:lang w:val="en" w:eastAsia="en-GB"/>
          </w:rPr>
          <w:t>.</w:t>
        </w:r>
      </w:ins>
      <w:r w:rsidRPr="007705E3">
        <w:rPr>
          <w:rFonts w:ascii="TradeGothic" w:eastAsia="Times New Roman" w:hAnsi="TradeGothic" w:cs="Segoe UI"/>
          <w:color w:val="333333"/>
          <w:sz w:val="27"/>
          <w:szCs w:val="27"/>
          <w:lang w:val="en" w:eastAsia="en-GB"/>
        </w:rPr>
        <w:t xml:space="preserve"> </w:t>
      </w:r>
    </w:p>
    <w:p w14:paraId="4768F19A" w14:textId="07E35BBB"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b/>
          <w:bCs/>
          <w:color w:val="333333"/>
          <w:sz w:val="27"/>
          <w:szCs w:val="27"/>
          <w:u w:val="single"/>
          <w:lang w:val="en" w:eastAsia="en-GB"/>
        </w:rPr>
        <w:t>Parent/</w:t>
      </w:r>
      <w:proofErr w:type="spellStart"/>
      <w:ins w:id="239" w:author="Microsoft Office User" w:date="2020-02-07T12:16:00Z">
        <w:r w:rsidR="006E6873">
          <w:rPr>
            <w:rFonts w:ascii="TradeGothic" w:eastAsia="Times New Roman" w:hAnsi="TradeGothic" w:cs="Segoe UI"/>
            <w:b/>
            <w:bCs/>
            <w:color w:val="333333"/>
            <w:sz w:val="27"/>
            <w:szCs w:val="27"/>
            <w:u w:val="single"/>
            <w:lang w:val="en" w:eastAsia="en-GB"/>
          </w:rPr>
          <w:t>c</w:t>
        </w:r>
      </w:ins>
      <w:del w:id="240" w:author="Microsoft Office User" w:date="2020-02-07T12:16:00Z">
        <w:r w:rsidRPr="007705E3" w:rsidDel="006E6873">
          <w:rPr>
            <w:rFonts w:ascii="TradeGothic" w:eastAsia="Times New Roman" w:hAnsi="TradeGothic" w:cs="Segoe UI"/>
            <w:b/>
            <w:bCs/>
            <w:color w:val="333333"/>
            <w:sz w:val="27"/>
            <w:szCs w:val="27"/>
            <w:u w:val="single"/>
            <w:lang w:val="en" w:eastAsia="en-GB"/>
          </w:rPr>
          <w:delText>C</w:delText>
        </w:r>
      </w:del>
      <w:r w:rsidRPr="007705E3">
        <w:rPr>
          <w:rFonts w:ascii="TradeGothic" w:eastAsia="Times New Roman" w:hAnsi="TradeGothic" w:cs="Segoe UI"/>
          <w:b/>
          <w:bCs/>
          <w:color w:val="333333"/>
          <w:sz w:val="27"/>
          <w:szCs w:val="27"/>
          <w:u w:val="single"/>
          <w:lang w:val="en" w:eastAsia="en-GB"/>
        </w:rPr>
        <w:t>arer</w:t>
      </w:r>
      <w:proofErr w:type="spellEnd"/>
      <w:r w:rsidRPr="007705E3">
        <w:rPr>
          <w:rFonts w:ascii="TradeGothic" w:eastAsia="Times New Roman" w:hAnsi="TradeGothic" w:cs="Segoe UI"/>
          <w:b/>
          <w:bCs/>
          <w:color w:val="333333"/>
          <w:sz w:val="27"/>
          <w:szCs w:val="27"/>
          <w:u w:val="single"/>
          <w:lang w:val="en" w:eastAsia="en-GB"/>
        </w:rPr>
        <w:t xml:space="preserve"> </w:t>
      </w:r>
      <w:ins w:id="241" w:author="Microsoft Office User" w:date="2020-02-07T12:16:00Z">
        <w:r w:rsidR="006E6873">
          <w:rPr>
            <w:rFonts w:ascii="TradeGothic" w:eastAsia="Times New Roman" w:hAnsi="TradeGothic" w:cs="Segoe UI"/>
            <w:b/>
            <w:bCs/>
            <w:color w:val="333333"/>
            <w:sz w:val="27"/>
            <w:szCs w:val="27"/>
            <w:u w:val="single"/>
            <w:lang w:val="en" w:eastAsia="en-GB"/>
          </w:rPr>
          <w:t>c</w:t>
        </w:r>
      </w:ins>
      <w:del w:id="242" w:author="Microsoft Office User" w:date="2020-02-07T12:16:00Z">
        <w:r w:rsidRPr="007705E3" w:rsidDel="006E6873">
          <w:rPr>
            <w:rFonts w:ascii="TradeGothic" w:eastAsia="Times New Roman" w:hAnsi="TradeGothic" w:cs="Segoe UI"/>
            <w:b/>
            <w:bCs/>
            <w:color w:val="333333"/>
            <w:sz w:val="27"/>
            <w:szCs w:val="27"/>
            <w:u w:val="single"/>
            <w:lang w:val="en" w:eastAsia="en-GB"/>
          </w:rPr>
          <w:delText>C</w:delText>
        </w:r>
      </w:del>
      <w:r w:rsidRPr="007705E3">
        <w:rPr>
          <w:rFonts w:ascii="TradeGothic" w:eastAsia="Times New Roman" w:hAnsi="TradeGothic" w:cs="Segoe UI"/>
          <w:b/>
          <w:bCs/>
          <w:color w:val="333333"/>
          <w:sz w:val="27"/>
          <w:szCs w:val="27"/>
          <w:u w:val="single"/>
          <w:lang w:val="en" w:eastAsia="en-GB"/>
        </w:rPr>
        <w:t>onsent</w:t>
      </w:r>
    </w:p>
    <w:p w14:paraId="20098786" w14:textId="3842DCF1"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This section must be completed by a parent/</w:t>
      </w:r>
      <w:proofErr w:type="spellStart"/>
      <w:r w:rsidRPr="007705E3">
        <w:rPr>
          <w:rFonts w:ascii="TradeGothic" w:eastAsia="Times New Roman" w:hAnsi="TradeGothic" w:cs="Segoe UI"/>
          <w:color w:val="333333"/>
          <w:sz w:val="27"/>
          <w:szCs w:val="27"/>
          <w:lang w:val="en" w:eastAsia="en-GB"/>
        </w:rPr>
        <w:t>carer</w:t>
      </w:r>
      <w:proofErr w:type="spellEnd"/>
      <w:r w:rsidRPr="007705E3">
        <w:rPr>
          <w:rFonts w:ascii="TradeGothic" w:eastAsia="Times New Roman" w:hAnsi="TradeGothic" w:cs="Segoe UI"/>
          <w:color w:val="333333"/>
          <w:sz w:val="27"/>
          <w:szCs w:val="27"/>
          <w:lang w:val="en" w:eastAsia="en-GB"/>
        </w:rPr>
        <w:t xml:space="preserve"> if you will be under 18 at the time of attending the Medicine Summer School. Parent/</w:t>
      </w:r>
      <w:proofErr w:type="spellStart"/>
      <w:r w:rsidRPr="007705E3">
        <w:rPr>
          <w:rFonts w:ascii="TradeGothic" w:eastAsia="Times New Roman" w:hAnsi="TradeGothic" w:cs="Segoe UI"/>
          <w:color w:val="333333"/>
          <w:sz w:val="27"/>
          <w:szCs w:val="27"/>
          <w:lang w:val="en" w:eastAsia="en-GB"/>
        </w:rPr>
        <w:t>carer</w:t>
      </w:r>
      <w:proofErr w:type="spellEnd"/>
      <w:r w:rsidRPr="007705E3">
        <w:rPr>
          <w:rFonts w:ascii="TradeGothic" w:eastAsia="Times New Roman" w:hAnsi="TradeGothic" w:cs="Segoe UI"/>
          <w:color w:val="333333"/>
          <w:sz w:val="27"/>
          <w:szCs w:val="27"/>
          <w:lang w:val="en" w:eastAsia="en-GB"/>
        </w:rPr>
        <w:t xml:space="preserve"> </w:t>
      </w:r>
      <w:ins w:id="243" w:author="Microsoft Office User" w:date="2020-02-07T12:16:00Z">
        <w:r w:rsidR="006E6873">
          <w:rPr>
            <w:rFonts w:ascii="TradeGothic" w:eastAsia="Times New Roman" w:hAnsi="TradeGothic" w:cs="Segoe UI"/>
            <w:color w:val="333333"/>
            <w:sz w:val="27"/>
            <w:szCs w:val="27"/>
            <w:lang w:val="en" w:eastAsia="en-GB"/>
          </w:rPr>
          <w:t>–</w:t>
        </w:r>
      </w:ins>
      <w:del w:id="244" w:author="Microsoft Office User" w:date="2020-02-07T12:16:00Z">
        <w:r w:rsidRPr="007705E3" w:rsidDel="006E6873">
          <w:rPr>
            <w:rFonts w:ascii="TradeGothic" w:eastAsia="Times New Roman" w:hAnsi="TradeGothic" w:cs="Segoe UI"/>
            <w:color w:val="333333"/>
            <w:sz w:val="27"/>
            <w:szCs w:val="27"/>
            <w:lang w:val="en" w:eastAsia="en-GB"/>
          </w:rPr>
          <w:delText>-</w:delText>
        </w:r>
      </w:del>
      <w:r w:rsidRPr="007705E3">
        <w:rPr>
          <w:rFonts w:ascii="TradeGothic" w:eastAsia="Times New Roman" w:hAnsi="TradeGothic" w:cs="Segoe UI"/>
          <w:color w:val="333333"/>
          <w:sz w:val="27"/>
          <w:szCs w:val="27"/>
          <w:lang w:val="en" w:eastAsia="en-GB"/>
        </w:rPr>
        <w:t xml:space="preserve"> it is important that you read and agree to the terms outlined. The Medicine Summer School takes place Wednesday 8</w:t>
      </w:r>
      <w:del w:id="245" w:author="Microsoft Office User" w:date="2020-02-07T12:17:00Z">
        <w:r w:rsidRPr="007705E3" w:rsidDel="006E6873">
          <w:rPr>
            <w:rFonts w:ascii="TradeGothic" w:eastAsia="Times New Roman" w:hAnsi="TradeGothic" w:cs="Segoe UI"/>
            <w:color w:val="333333"/>
            <w:sz w:val="27"/>
            <w:szCs w:val="27"/>
            <w:lang w:val="en" w:eastAsia="en-GB"/>
          </w:rPr>
          <w:delText>th</w:delText>
        </w:r>
      </w:del>
      <w:r w:rsidRPr="007705E3">
        <w:rPr>
          <w:rFonts w:ascii="TradeGothic" w:eastAsia="Times New Roman" w:hAnsi="TradeGothic" w:cs="Segoe UI"/>
          <w:color w:val="333333"/>
          <w:sz w:val="27"/>
          <w:szCs w:val="27"/>
          <w:lang w:val="en" w:eastAsia="en-GB"/>
        </w:rPr>
        <w:t xml:space="preserve"> </w:t>
      </w:r>
      <w:del w:id="246" w:author="Microsoft Office User" w:date="2020-02-07T12:17:00Z">
        <w:r w:rsidRPr="007705E3" w:rsidDel="006E6873">
          <w:rPr>
            <w:rFonts w:ascii="TradeGothic" w:eastAsia="Times New Roman" w:hAnsi="TradeGothic" w:cs="Segoe UI"/>
            <w:color w:val="333333"/>
            <w:sz w:val="27"/>
            <w:szCs w:val="27"/>
            <w:lang w:val="en" w:eastAsia="en-GB"/>
          </w:rPr>
          <w:delText xml:space="preserve">of </w:delText>
        </w:r>
      </w:del>
      <w:r w:rsidRPr="007705E3">
        <w:rPr>
          <w:rFonts w:ascii="TradeGothic" w:eastAsia="Times New Roman" w:hAnsi="TradeGothic" w:cs="Segoe UI"/>
          <w:color w:val="333333"/>
          <w:sz w:val="27"/>
          <w:szCs w:val="27"/>
          <w:lang w:val="en" w:eastAsia="en-GB"/>
        </w:rPr>
        <w:t>July to Thursday 9</w:t>
      </w:r>
      <w:del w:id="247" w:author="Microsoft Office User" w:date="2020-02-07T12:17:00Z">
        <w:r w:rsidRPr="007705E3" w:rsidDel="006E6873">
          <w:rPr>
            <w:rFonts w:ascii="TradeGothic" w:eastAsia="Times New Roman" w:hAnsi="TradeGothic" w:cs="Segoe UI"/>
            <w:color w:val="333333"/>
            <w:sz w:val="27"/>
            <w:szCs w:val="27"/>
            <w:lang w:val="en" w:eastAsia="en-GB"/>
          </w:rPr>
          <w:delText>th of</w:delText>
        </w:r>
      </w:del>
      <w:r w:rsidRPr="007705E3">
        <w:rPr>
          <w:rFonts w:ascii="TradeGothic" w:eastAsia="Times New Roman" w:hAnsi="TradeGothic" w:cs="Segoe UI"/>
          <w:color w:val="333333"/>
          <w:sz w:val="27"/>
          <w:szCs w:val="27"/>
          <w:lang w:val="en" w:eastAsia="en-GB"/>
        </w:rPr>
        <w:t xml:space="preserve"> July 2020.</w:t>
      </w:r>
    </w:p>
    <w:p w14:paraId="28A0ECB5" w14:textId="77777777"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It is the responsibility of the University to ensure your son/daughter is supervised throughout the Medicine Summer School. The Medicine Summer School is free of charge and students will be provided with food and drinks throughout their visit.</w:t>
      </w:r>
    </w:p>
    <w:p w14:paraId="40A5AB1A" w14:textId="63D26CA6"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The University of Sunderland will provide a room at Scotia Quay student accommodation for your son/daughter to stay in on the evening of Wednesday 8</w:t>
      </w:r>
      <w:del w:id="248" w:author="Microsoft Office User" w:date="2020-02-07T12:17:00Z">
        <w:r w:rsidRPr="007705E3" w:rsidDel="006E6873">
          <w:rPr>
            <w:rFonts w:ascii="TradeGothic" w:eastAsia="Times New Roman" w:hAnsi="TradeGothic" w:cs="Segoe UI"/>
            <w:color w:val="333333"/>
            <w:sz w:val="27"/>
            <w:szCs w:val="27"/>
            <w:lang w:val="en" w:eastAsia="en-GB"/>
          </w:rPr>
          <w:delText>th of</w:delText>
        </w:r>
      </w:del>
      <w:ins w:id="249" w:author="Microsoft Office User" w:date="2020-02-07T12:17:00Z">
        <w:r w:rsidR="006E6873">
          <w:rPr>
            <w:rFonts w:ascii="TradeGothic" w:eastAsia="Times New Roman" w:hAnsi="TradeGothic" w:cs="Segoe UI"/>
            <w:color w:val="333333"/>
            <w:sz w:val="27"/>
            <w:szCs w:val="27"/>
            <w:lang w:val="en" w:eastAsia="en-GB"/>
          </w:rPr>
          <w:t xml:space="preserve"> </w:t>
        </w:r>
      </w:ins>
      <w:del w:id="250" w:author="Microsoft Office User" w:date="2020-02-07T12:17:00Z">
        <w:r w:rsidRPr="007705E3" w:rsidDel="006E6873">
          <w:rPr>
            <w:rFonts w:ascii="TradeGothic" w:eastAsia="Times New Roman" w:hAnsi="TradeGothic" w:cs="Segoe UI"/>
            <w:color w:val="333333"/>
            <w:sz w:val="27"/>
            <w:szCs w:val="27"/>
            <w:lang w:val="en" w:eastAsia="en-GB"/>
          </w:rPr>
          <w:delText xml:space="preserve"> </w:delText>
        </w:r>
      </w:del>
      <w:r w:rsidRPr="007705E3">
        <w:rPr>
          <w:rFonts w:ascii="TradeGothic" w:eastAsia="Times New Roman" w:hAnsi="TradeGothic" w:cs="Segoe UI"/>
          <w:color w:val="333333"/>
          <w:sz w:val="27"/>
          <w:szCs w:val="27"/>
          <w:lang w:val="en" w:eastAsia="en-GB"/>
        </w:rPr>
        <w:t>July 2020. If your son/daughter are from outside the region, we may provide accommodation at the same site on the evening of Tuesday 9</w:t>
      </w:r>
      <w:del w:id="251" w:author="Microsoft Office User" w:date="2020-02-07T12:17:00Z">
        <w:r w:rsidRPr="007705E3" w:rsidDel="006E6873">
          <w:rPr>
            <w:rFonts w:ascii="TradeGothic" w:eastAsia="Times New Roman" w:hAnsi="TradeGothic" w:cs="Segoe UI"/>
            <w:color w:val="333333"/>
            <w:sz w:val="27"/>
            <w:szCs w:val="27"/>
            <w:lang w:val="en" w:eastAsia="en-GB"/>
          </w:rPr>
          <w:delText>th</w:delText>
        </w:r>
      </w:del>
      <w:r w:rsidRPr="007705E3">
        <w:rPr>
          <w:rFonts w:ascii="TradeGothic" w:eastAsia="Times New Roman" w:hAnsi="TradeGothic" w:cs="Segoe UI"/>
          <w:color w:val="333333"/>
          <w:sz w:val="27"/>
          <w:szCs w:val="27"/>
          <w:lang w:val="en" w:eastAsia="en-GB"/>
        </w:rPr>
        <w:t xml:space="preserve"> </w:t>
      </w:r>
      <w:del w:id="252" w:author="Microsoft Office User" w:date="2020-02-07T12:17:00Z">
        <w:r w:rsidRPr="007705E3" w:rsidDel="006E6873">
          <w:rPr>
            <w:rFonts w:ascii="TradeGothic" w:eastAsia="Times New Roman" w:hAnsi="TradeGothic" w:cs="Segoe UI"/>
            <w:color w:val="333333"/>
            <w:sz w:val="27"/>
            <w:szCs w:val="27"/>
            <w:lang w:val="en" w:eastAsia="en-GB"/>
          </w:rPr>
          <w:delText xml:space="preserve">of </w:delText>
        </w:r>
      </w:del>
      <w:r w:rsidRPr="007705E3">
        <w:rPr>
          <w:rFonts w:ascii="TradeGothic" w:eastAsia="Times New Roman" w:hAnsi="TradeGothic" w:cs="Segoe UI"/>
          <w:color w:val="333333"/>
          <w:sz w:val="27"/>
          <w:szCs w:val="27"/>
          <w:lang w:val="en" w:eastAsia="en-GB"/>
        </w:rPr>
        <w:t>July 2020. S</w:t>
      </w:r>
      <w:ins w:id="253" w:author="Nikki Slack" w:date="2020-02-05T10:06:00Z">
        <w:r w:rsidR="00A1187B">
          <w:rPr>
            <w:rFonts w:ascii="TradeGothic" w:eastAsia="Times New Roman" w:hAnsi="TradeGothic" w:cs="Segoe UI"/>
            <w:color w:val="333333"/>
            <w:sz w:val="27"/>
            <w:szCs w:val="27"/>
            <w:lang w:val="en" w:eastAsia="en-GB"/>
          </w:rPr>
          <w:t>co</w:t>
        </w:r>
      </w:ins>
      <w:del w:id="254" w:author="Nikki Slack" w:date="2020-02-05T10:06:00Z">
        <w:r w:rsidRPr="007705E3" w:rsidDel="00A1187B">
          <w:rPr>
            <w:rFonts w:ascii="TradeGothic" w:eastAsia="Times New Roman" w:hAnsi="TradeGothic" w:cs="Segoe UI"/>
            <w:color w:val="333333"/>
            <w:sz w:val="27"/>
            <w:szCs w:val="27"/>
            <w:lang w:val="en" w:eastAsia="en-GB"/>
          </w:rPr>
          <w:delText>oc</w:delText>
        </w:r>
      </w:del>
      <w:r w:rsidRPr="007705E3">
        <w:rPr>
          <w:rFonts w:ascii="TradeGothic" w:eastAsia="Times New Roman" w:hAnsi="TradeGothic" w:cs="Segoe UI"/>
          <w:color w:val="333333"/>
          <w:sz w:val="27"/>
          <w:szCs w:val="27"/>
          <w:lang w:val="en" w:eastAsia="en-GB"/>
        </w:rPr>
        <w:t>tia Quay is a University of Sunderland managed accommodation site.</w:t>
      </w:r>
    </w:p>
    <w:p w14:paraId="2EA1EBFF" w14:textId="77777777"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 xml:space="preserve">Please tick the below boxes to confirm that: </w:t>
      </w:r>
    </w:p>
    <w:p w14:paraId="14E77087" w14:textId="344EA401" w:rsidR="007705E3" w:rsidRDefault="007705E3" w:rsidP="007705E3">
      <w:pPr>
        <w:spacing w:after="270" w:line="240" w:lineRule="auto"/>
        <w:rPr>
          <w:ins w:id="255" w:author="Nikki Slack" w:date="2020-02-05T10:40:00Z"/>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br/>
      </w:r>
      <w:r w:rsidR="004076DF">
        <w:rPr>
          <w:rFonts w:ascii="TradeGothic" w:eastAsia="Times New Roman" w:hAnsi="TradeGothic" w:cs="Segoe UI"/>
          <w:noProof/>
          <w:color w:val="333333"/>
          <w:sz w:val="27"/>
          <w:szCs w:val="27"/>
          <w:lang w:val="en" w:eastAsia="en-GB"/>
        </w:rPr>
        <w:pict w14:anchorId="791944F7">
          <v:shape id="_x0000_i1218" type="#_x0000_t75" alt="" style="width:20.3pt;height:17.25pt;mso-width-percent:0;mso-height-percent:0;mso-width-percent:0;mso-height-percent:0">
            <v:imagedata r:id="rId9" o:title=""/>
          </v:shape>
        </w:pict>
      </w:r>
      <w:r w:rsidRPr="007705E3">
        <w:rPr>
          <w:rFonts w:ascii="TradeGothic" w:eastAsia="Times New Roman" w:hAnsi="TradeGothic" w:cs="Segoe UI"/>
          <w:color w:val="333333"/>
          <w:sz w:val="27"/>
          <w:szCs w:val="27"/>
          <w:lang w:val="en" w:eastAsia="en-GB"/>
        </w:rPr>
        <w:t>Your son/daughter is available to attend the Medicine Summer School on Wednesday 8</w:t>
      </w:r>
      <w:del w:id="256" w:author="Nikki Slack" w:date="2020-02-05T10:37:00Z">
        <w:r w:rsidRPr="007705E3" w:rsidDel="00B0628C">
          <w:rPr>
            <w:rFonts w:ascii="TradeGothic" w:eastAsia="Times New Roman" w:hAnsi="TradeGothic" w:cs="Segoe UI"/>
            <w:color w:val="333333"/>
            <w:sz w:val="27"/>
            <w:szCs w:val="27"/>
            <w:lang w:val="en" w:eastAsia="en-GB"/>
          </w:rPr>
          <w:delText>th</w:delText>
        </w:r>
      </w:del>
      <w:r w:rsidRPr="007705E3">
        <w:rPr>
          <w:rFonts w:ascii="TradeGothic" w:eastAsia="Times New Roman" w:hAnsi="TradeGothic" w:cs="Segoe UI"/>
          <w:color w:val="333333"/>
          <w:sz w:val="27"/>
          <w:szCs w:val="27"/>
          <w:lang w:val="en" w:eastAsia="en-GB"/>
        </w:rPr>
        <w:t xml:space="preserve"> and Thursday 9</w:t>
      </w:r>
      <w:del w:id="257" w:author="Nikki Slack" w:date="2020-02-05T10:37:00Z">
        <w:r w:rsidRPr="007705E3" w:rsidDel="00B0628C">
          <w:rPr>
            <w:rFonts w:ascii="TradeGothic" w:eastAsia="Times New Roman" w:hAnsi="TradeGothic" w:cs="Segoe UI"/>
            <w:color w:val="333333"/>
            <w:sz w:val="27"/>
            <w:szCs w:val="27"/>
            <w:lang w:val="en" w:eastAsia="en-GB"/>
          </w:rPr>
          <w:delText>th</w:delText>
        </w:r>
      </w:del>
      <w:r w:rsidRPr="007705E3">
        <w:rPr>
          <w:rFonts w:ascii="TradeGothic" w:eastAsia="Times New Roman" w:hAnsi="TradeGothic" w:cs="Segoe UI"/>
          <w:color w:val="333333"/>
          <w:sz w:val="27"/>
          <w:szCs w:val="27"/>
          <w:lang w:val="en" w:eastAsia="en-GB"/>
        </w:rPr>
        <w:t xml:space="preserve"> </w:t>
      </w:r>
      <w:del w:id="258" w:author="Microsoft Office User" w:date="2020-02-07T12:18:00Z">
        <w:r w:rsidRPr="007705E3" w:rsidDel="006E6873">
          <w:rPr>
            <w:rFonts w:ascii="TradeGothic" w:eastAsia="Times New Roman" w:hAnsi="TradeGothic" w:cs="Segoe UI"/>
            <w:color w:val="333333"/>
            <w:sz w:val="27"/>
            <w:szCs w:val="27"/>
            <w:lang w:val="en" w:eastAsia="en-GB"/>
          </w:rPr>
          <w:delText xml:space="preserve">of </w:delText>
        </w:r>
      </w:del>
      <w:r w:rsidRPr="007705E3">
        <w:rPr>
          <w:rFonts w:ascii="TradeGothic" w:eastAsia="Times New Roman" w:hAnsi="TradeGothic" w:cs="Segoe UI"/>
          <w:color w:val="333333"/>
          <w:sz w:val="27"/>
          <w:szCs w:val="27"/>
          <w:lang w:val="en" w:eastAsia="en-GB"/>
        </w:rPr>
        <w:t>July 2020</w:t>
      </w:r>
      <w:ins w:id="259" w:author="Microsoft Office User" w:date="2020-02-07T12:18:00Z">
        <w:r w:rsidR="006E6873">
          <w:rPr>
            <w:rFonts w:ascii="TradeGothic" w:eastAsia="Times New Roman" w:hAnsi="TradeGothic" w:cs="Segoe UI"/>
            <w:color w:val="333333"/>
            <w:sz w:val="27"/>
            <w:szCs w:val="27"/>
            <w:lang w:val="en" w:eastAsia="en-GB"/>
          </w:rPr>
          <w:t>.</w:t>
        </w:r>
      </w:ins>
      <w:r w:rsidRPr="007705E3">
        <w:rPr>
          <w:rFonts w:ascii="TradeGothic" w:eastAsia="Times New Roman" w:hAnsi="TradeGothic" w:cs="Segoe UI"/>
          <w:color w:val="333333"/>
          <w:sz w:val="27"/>
          <w:szCs w:val="27"/>
          <w:lang w:val="en" w:eastAsia="en-GB"/>
        </w:rPr>
        <w:t>*</w:t>
      </w:r>
      <w:r w:rsidRPr="007705E3">
        <w:rPr>
          <w:rFonts w:ascii="TradeGothic" w:eastAsia="Times New Roman" w:hAnsi="TradeGothic" w:cs="Segoe UI"/>
          <w:color w:val="333333"/>
          <w:sz w:val="27"/>
          <w:szCs w:val="27"/>
          <w:lang w:val="en" w:eastAsia="en-GB"/>
        </w:rPr>
        <w:br/>
      </w:r>
      <w:r w:rsidRPr="007705E3">
        <w:rPr>
          <w:rFonts w:ascii="TradeGothic" w:eastAsia="Times New Roman" w:hAnsi="TradeGothic" w:cs="Segoe UI"/>
          <w:color w:val="333333"/>
          <w:sz w:val="27"/>
          <w:szCs w:val="27"/>
          <w:lang w:val="en" w:eastAsia="en-GB"/>
        </w:rPr>
        <w:br/>
      </w:r>
      <w:r w:rsidR="004076DF">
        <w:rPr>
          <w:rFonts w:ascii="TradeGothic" w:eastAsia="Times New Roman" w:hAnsi="TradeGothic" w:cs="Segoe UI"/>
          <w:noProof/>
          <w:color w:val="333333"/>
          <w:sz w:val="27"/>
          <w:szCs w:val="27"/>
          <w:lang w:val="en" w:eastAsia="en-GB"/>
        </w:rPr>
        <w:pict w14:anchorId="71071710">
          <v:shape id="_x0000_i1219" type="#_x0000_t75" alt="" style="width:20.3pt;height:17.25pt;mso-width-percent:0;mso-height-percent:0;mso-width-percent:0;mso-height-percent:0">
            <v:imagedata r:id="rId9" o:title=""/>
          </v:shape>
        </w:pict>
      </w:r>
      <w:r w:rsidRPr="007705E3">
        <w:rPr>
          <w:rFonts w:ascii="TradeGothic" w:eastAsia="Times New Roman" w:hAnsi="TradeGothic" w:cs="Segoe UI"/>
          <w:color w:val="333333"/>
          <w:sz w:val="27"/>
          <w:szCs w:val="27"/>
          <w:lang w:val="en" w:eastAsia="en-GB"/>
        </w:rPr>
        <w:t>Your son/daughter has read and understood the information about the Medicine Summer School, as detailed in the</w:t>
      </w:r>
      <w:ins w:id="260" w:author="Nikki Slack" w:date="2020-02-05T10:29:00Z">
        <w:r w:rsidR="00B0628C">
          <w:rPr>
            <w:rFonts w:ascii="TradeGothic" w:eastAsia="Times New Roman" w:hAnsi="TradeGothic" w:cs="Segoe UI"/>
            <w:color w:val="333333"/>
            <w:sz w:val="27"/>
            <w:szCs w:val="27"/>
            <w:lang w:val="en" w:eastAsia="en-GB"/>
          </w:rPr>
          <w:t xml:space="preserve"> Medicine Summer School 2020</w:t>
        </w:r>
      </w:ins>
      <w:r w:rsidRPr="007705E3">
        <w:rPr>
          <w:rFonts w:ascii="TradeGothic" w:eastAsia="Times New Roman" w:hAnsi="TradeGothic" w:cs="Segoe UI"/>
          <w:color w:val="333333"/>
          <w:sz w:val="27"/>
          <w:szCs w:val="27"/>
          <w:lang w:val="en" w:eastAsia="en-GB"/>
        </w:rPr>
        <w:t xml:space="preserve"> </w:t>
      </w:r>
      <w:del w:id="261" w:author="Nikki Slack" w:date="2020-02-05T10:29:00Z">
        <w:r w:rsidRPr="007705E3" w:rsidDel="00B0628C">
          <w:rPr>
            <w:rFonts w:ascii="TradeGothic" w:eastAsia="Times New Roman" w:hAnsi="TradeGothic" w:cs="Segoe UI"/>
            <w:color w:val="333333"/>
            <w:sz w:val="27"/>
            <w:szCs w:val="27"/>
            <w:lang w:val="en" w:eastAsia="en-GB"/>
          </w:rPr>
          <w:delText>g</w:delText>
        </w:r>
      </w:del>
      <w:ins w:id="262" w:author="Microsoft Office User" w:date="2020-02-07T12:18:00Z">
        <w:r w:rsidR="006E6873">
          <w:rPr>
            <w:rFonts w:ascii="TradeGothic" w:eastAsia="Times New Roman" w:hAnsi="TradeGothic" w:cs="Segoe UI"/>
            <w:color w:val="333333"/>
            <w:sz w:val="27"/>
            <w:szCs w:val="27"/>
            <w:lang w:val="en" w:eastAsia="en-GB"/>
          </w:rPr>
          <w:t>g</w:t>
        </w:r>
      </w:ins>
      <w:ins w:id="263" w:author="Nikki Slack" w:date="2020-02-05T10:29:00Z">
        <w:del w:id="264" w:author="Microsoft Office User" w:date="2020-02-07T12:18:00Z">
          <w:r w:rsidR="00B0628C" w:rsidDel="006E6873">
            <w:rPr>
              <w:rFonts w:ascii="TradeGothic" w:eastAsia="Times New Roman" w:hAnsi="TradeGothic" w:cs="Segoe UI"/>
              <w:color w:val="333333"/>
              <w:sz w:val="27"/>
              <w:szCs w:val="27"/>
              <w:lang w:val="en" w:eastAsia="en-GB"/>
            </w:rPr>
            <w:delText>G</w:delText>
          </w:r>
        </w:del>
      </w:ins>
      <w:r w:rsidRPr="007705E3">
        <w:rPr>
          <w:rFonts w:ascii="TradeGothic" w:eastAsia="Times New Roman" w:hAnsi="TradeGothic" w:cs="Segoe UI"/>
          <w:color w:val="333333"/>
          <w:sz w:val="27"/>
          <w:szCs w:val="27"/>
          <w:lang w:val="en" w:eastAsia="en-GB"/>
        </w:rPr>
        <w:t xml:space="preserve">uidance </w:t>
      </w:r>
      <w:ins w:id="265" w:author="Microsoft Office User" w:date="2020-02-07T12:18:00Z">
        <w:r w:rsidR="006E6873">
          <w:rPr>
            <w:rFonts w:ascii="TradeGothic" w:eastAsia="Times New Roman" w:hAnsi="TradeGothic" w:cs="Segoe UI"/>
            <w:color w:val="333333"/>
            <w:sz w:val="27"/>
            <w:szCs w:val="27"/>
            <w:lang w:val="en" w:eastAsia="en-GB"/>
          </w:rPr>
          <w:t>n</w:t>
        </w:r>
      </w:ins>
      <w:ins w:id="266" w:author="Nikki Slack" w:date="2020-02-05T10:29:00Z">
        <w:del w:id="267" w:author="Microsoft Office User" w:date="2020-02-07T12:18:00Z">
          <w:r w:rsidR="00B0628C" w:rsidDel="006E6873">
            <w:rPr>
              <w:rFonts w:ascii="TradeGothic" w:eastAsia="Times New Roman" w:hAnsi="TradeGothic" w:cs="Segoe UI"/>
              <w:color w:val="333333"/>
              <w:sz w:val="27"/>
              <w:szCs w:val="27"/>
              <w:lang w:val="en" w:eastAsia="en-GB"/>
            </w:rPr>
            <w:delText>N</w:delText>
          </w:r>
        </w:del>
      </w:ins>
      <w:del w:id="268" w:author="Nikki Slack" w:date="2020-02-05T10:29:00Z">
        <w:r w:rsidRPr="007705E3" w:rsidDel="00B0628C">
          <w:rPr>
            <w:rFonts w:ascii="TradeGothic" w:eastAsia="Times New Roman" w:hAnsi="TradeGothic" w:cs="Segoe UI"/>
            <w:color w:val="333333"/>
            <w:sz w:val="27"/>
            <w:szCs w:val="27"/>
            <w:lang w:val="en" w:eastAsia="en-GB"/>
          </w:rPr>
          <w:delText>n</w:delText>
        </w:r>
      </w:del>
      <w:r w:rsidRPr="007705E3">
        <w:rPr>
          <w:rFonts w:ascii="TradeGothic" w:eastAsia="Times New Roman" w:hAnsi="TradeGothic" w:cs="Segoe UI"/>
          <w:color w:val="333333"/>
          <w:sz w:val="27"/>
          <w:szCs w:val="27"/>
          <w:lang w:val="en" w:eastAsia="en-GB"/>
        </w:rPr>
        <w:t>otes</w:t>
      </w:r>
      <w:ins w:id="269" w:author="Microsoft Office User" w:date="2020-02-07T12:18:00Z">
        <w:r w:rsidR="006E6873">
          <w:rPr>
            <w:rFonts w:ascii="TradeGothic" w:eastAsia="Times New Roman" w:hAnsi="TradeGothic" w:cs="Segoe UI"/>
            <w:color w:val="333333"/>
            <w:sz w:val="27"/>
            <w:szCs w:val="27"/>
            <w:lang w:val="en" w:eastAsia="en-GB"/>
          </w:rPr>
          <w:t>.</w:t>
        </w:r>
      </w:ins>
      <w:r w:rsidRPr="007705E3">
        <w:rPr>
          <w:rFonts w:ascii="TradeGothic" w:eastAsia="Times New Roman" w:hAnsi="TradeGothic" w:cs="Segoe UI"/>
          <w:color w:val="333333"/>
          <w:sz w:val="27"/>
          <w:szCs w:val="27"/>
          <w:lang w:val="en" w:eastAsia="en-GB"/>
        </w:rPr>
        <w:t>*</w:t>
      </w:r>
      <w:r w:rsidRPr="007705E3">
        <w:rPr>
          <w:rFonts w:ascii="TradeGothic" w:eastAsia="Times New Roman" w:hAnsi="TradeGothic" w:cs="Segoe UI"/>
          <w:color w:val="333333"/>
          <w:sz w:val="27"/>
          <w:szCs w:val="27"/>
          <w:lang w:val="en" w:eastAsia="en-GB"/>
        </w:rPr>
        <w:br/>
      </w:r>
      <w:r w:rsidRPr="007705E3">
        <w:rPr>
          <w:rFonts w:ascii="TradeGothic" w:eastAsia="Times New Roman" w:hAnsi="TradeGothic" w:cs="Segoe UI"/>
          <w:color w:val="333333"/>
          <w:sz w:val="27"/>
          <w:szCs w:val="27"/>
          <w:lang w:val="en" w:eastAsia="en-GB"/>
        </w:rPr>
        <w:br/>
      </w:r>
      <w:r w:rsidR="004076DF">
        <w:rPr>
          <w:rFonts w:ascii="TradeGothic" w:eastAsia="Times New Roman" w:hAnsi="TradeGothic" w:cs="Segoe UI"/>
          <w:noProof/>
          <w:color w:val="333333"/>
          <w:sz w:val="27"/>
          <w:szCs w:val="27"/>
          <w:lang w:val="en" w:eastAsia="en-GB"/>
        </w:rPr>
        <w:pict w14:anchorId="57F640A0">
          <v:shape id="_x0000_i1220" type="#_x0000_t75" alt="" style="width:20.3pt;height:17.25pt;mso-width-percent:0;mso-height-percent:0;mso-width-percent:0;mso-height-percent:0">
            <v:imagedata r:id="rId9" o:title=""/>
          </v:shape>
        </w:pict>
      </w:r>
      <w:r w:rsidRPr="007705E3">
        <w:rPr>
          <w:rFonts w:ascii="TradeGothic" w:eastAsia="Times New Roman" w:hAnsi="TradeGothic" w:cs="Segoe UI"/>
          <w:color w:val="333333"/>
          <w:sz w:val="27"/>
          <w:szCs w:val="27"/>
          <w:lang w:val="en" w:eastAsia="en-GB"/>
        </w:rPr>
        <w:t>You have read and agree to the Medicine Summer School safeguarding notice for parents and carers</w:t>
      </w:r>
      <w:ins w:id="270" w:author="Microsoft Office User" w:date="2020-02-07T12:18:00Z">
        <w:r w:rsidR="006E6873">
          <w:rPr>
            <w:rFonts w:ascii="TradeGothic" w:eastAsia="Times New Roman" w:hAnsi="TradeGothic" w:cs="Segoe UI"/>
            <w:color w:val="333333"/>
            <w:sz w:val="27"/>
            <w:szCs w:val="27"/>
            <w:lang w:val="en" w:eastAsia="en-GB"/>
          </w:rPr>
          <w:t>.</w:t>
        </w:r>
      </w:ins>
      <w:r w:rsidRPr="007705E3">
        <w:rPr>
          <w:rFonts w:ascii="TradeGothic" w:eastAsia="Times New Roman" w:hAnsi="TradeGothic" w:cs="Segoe UI"/>
          <w:color w:val="333333"/>
          <w:sz w:val="27"/>
          <w:szCs w:val="27"/>
          <w:lang w:val="en" w:eastAsia="en-GB"/>
        </w:rPr>
        <w:t>*</w:t>
      </w:r>
      <w:r w:rsidRPr="007705E3">
        <w:rPr>
          <w:rFonts w:ascii="TradeGothic" w:eastAsia="Times New Roman" w:hAnsi="TradeGothic" w:cs="Segoe UI"/>
          <w:color w:val="333333"/>
          <w:sz w:val="27"/>
          <w:szCs w:val="27"/>
          <w:lang w:val="en" w:eastAsia="en-GB"/>
        </w:rPr>
        <w:br/>
      </w:r>
      <w:r w:rsidRPr="007705E3">
        <w:rPr>
          <w:rFonts w:ascii="TradeGothic" w:eastAsia="Times New Roman" w:hAnsi="TradeGothic" w:cs="Segoe UI"/>
          <w:color w:val="333333"/>
          <w:sz w:val="27"/>
          <w:szCs w:val="27"/>
          <w:lang w:val="en" w:eastAsia="en-GB"/>
        </w:rPr>
        <w:br/>
      </w:r>
      <w:r w:rsidR="004076DF">
        <w:rPr>
          <w:rFonts w:ascii="TradeGothic" w:eastAsia="Times New Roman" w:hAnsi="TradeGothic" w:cs="Segoe UI"/>
          <w:noProof/>
          <w:color w:val="333333"/>
          <w:sz w:val="27"/>
          <w:szCs w:val="27"/>
          <w:lang w:val="en" w:eastAsia="en-GB"/>
        </w:rPr>
        <w:pict w14:anchorId="02F86BBE">
          <v:shape id="_x0000_i1221" type="#_x0000_t75" alt="" style="width:20.3pt;height:17.25pt;mso-width-percent:0;mso-height-percent:0;mso-width-percent:0;mso-height-percent:0">
            <v:imagedata r:id="rId9" o:title=""/>
          </v:shape>
        </w:pict>
      </w:r>
      <w:r w:rsidRPr="007705E3">
        <w:rPr>
          <w:rFonts w:ascii="TradeGothic" w:eastAsia="Times New Roman" w:hAnsi="TradeGothic" w:cs="Segoe UI"/>
          <w:color w:val="333333"/>
          <w:sz w:val="27"/>
          <w:szCs w:val="27"/>
          <w:lang w:val="en" w:eastAsia="en-GB"/>
        </w:rPr>
        <w:t xml:space="preserve">I accept that the University of Sunderland reserves the right to make changes to the </w:t>
      </w:r>
      <w:proofErr w:type="spellStart"/>
      <w:r w:rsidRPr="007705E3">
        <w:rPr>
          <w:rFonts w:ascii="TradeGothic" w:eastAsia="Times New Roman" w:hAnsi="TradeGothic" w:cs="Segoe UI"/>
          <w:color w:val="333333"/>
          <w:sz w:val="27"/>
          <w:szCs w:val="27"/>
          <w:lang w:val="en" w:eastAsia="en-GB"/>
        </w:rPr>
        <w:t>programme</w:t>
      </w:r>
      <w:proofErr w:type="spellEnd"/>
      <w:r w:rsidRPr="007705E3">
        <w:rPr>
          <w:rFonts w:ascii="TradeGothic" w:eastAsia="Times New Roman" w:hAnsi="TradeGothic" w:cs="Segoe UI"/>
          <w:color w:val="333333"/>
          <w:sz w:val="27"/>
          <w:szCs w:val="27"/>
          <w:lang w:val="en" w:eastAsia="en-GB"/>
        </w:rPr>
        <w:t xml:space="preserve"> and terms of entry for the Medicine Summer School</w:t>
      </w:r>
      <w:ins w:id="271" w:author="Microsoft Office User" w:date="2020-02-07T12:18:00Z">
        <w:r w:rsidR="006E6873">
          <w:rPr>
            <w:rFonts w:ascii="TradeGothic" w:eastAsia="Times New Roman" w:hAnsi="TradeGothic" w:cs="Segoe UI"/>
            <w:color w:val="333333"/>
            <w:sz w:val="27"/>
            <w:szCs w:val="27"/>
            <w:lang w:val="en" w:eastAsia="en-GB"/>
          </w:rPr>
          <w:t>.</w:t>
        </w:r>
      </w:ins>
      <w:r w:rsidRPr="007705E3">
        <w:rPr>
          <w:rFonts w:ascii="TradeGothic" w:eastAsia="Times New Roman" w:hAnsi="TradeGothic" w:cs="Segoe UI"/>
          <w:color w:val="333333"/>
          <w:sz w:val="27"/>
          <w:szCs w:val="27"/>
          <w:lang w:val="en" w:eastAsia="en-GB"/>
        </w:rPr>
        <w:t>*</w:t>
      </w:r>
      <w:r w:rsidRPr="007705E3">
        <w:rPr>
          <w:rFonts w:ascii="TradeGothic" w:eastAsia="Times New Roman" w:hAnsi="TradeGothic" w:cs="Segoe UI"/>
          <w:color w:val="333333"/>
          <w:sz w:val="27"/>
          <w:szCs w:val="27"/>
          <w:lang w:val="en" w:eastAsia="en-GB"/>
        </w:rPr>
        <w:br/>
      </w:r>
    </w:p>
    <w:p w14:paraId="0DD4AB2F" w14:textId="77777777" w:rsidR="00C26879" w:rsidRDefault="00C26879" w:rsidP="00C26879">
      <w:pPr>
        <w:rPr>
          <w:ins w:id="272" w:author="Nikki Slack" w:date="2020-02-05T10:40:00Z"/>
          <w:b/>
        </w:rPr>
      </w:pPr>
    </w:p>
    <w:p w14:paraId="59C448AD" w14:textId="77777777" w:rsidR="00C26879" w:rsidRPr="00E31CD1" w:rsidRDefault="00C26879" w:rsidP="00C26879">
      <w:pPr>
        <w:rPr>
          <w:ins w:id="273" w:author="Nikki Slack" w:date="2020-02-05T10:40:00Z"/>
          <w:b/>
        </w:rPr>
      </w:pPr>
    </w:p>
    <w:p w14:paraId="5A250683" w14:textId="77777777" w:rsidR="00C26879" w:rsidRPr="007705E3" w:rsidRDefault="00C26879" w:rsidP="007705E3">
      <w:pPr>
        <w:spacing w:after="270" w:line="240" w:lineRule="auto"/>
        <w:rPr>
          <w:rFonts w:ascii="TradeGothic" w:eastAsia="Times New Roman" w:hAnsi="TradeGothic" w:cs="Segoe UI"/>
          <w:color w:val="333333"/>
          <w:sz w:val="27"/>
          <w:szCs w:val="27"/>
          <w:lang w:val="en" w:eastAsia="en-GB"/>
        </w:rPr>
      </w:pPr>
    </w:p>
    <w:p w14:paraId="5977BE7C" w14:textId="56590653"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b/>
          <w:bCs/>
          <w:color w:val="333333"/>
          <w:sz w:val="27"/>
          <w:szCs w:val="27"/>
          <w:u w:val="single"/>
          <w:lang w:val="en" w:eastAsia="en-GB"/>
        </w:rPr>
        <w:t>Photography/</w:t>
      </w:r>
      <w:ins w:id="274" w:author="Microsoft Office User" w:date="2020-02-07T12:18:00Z">
        <w:r w:rsidR="006E6873">
          <w:rPr>
            <w:rFonts w:ascii="TradeGothic" w:eastAsia="Times New Roman" w:hAnsi="TradeGothic" w:cs="Segoe UI"/>
            <w:b/>
            <w:bCs/>
            <w:color w:val="333333"/>
            <w:sz w:val="27"/>
            <w:szCs w:val="27"/>
            <w:u w:val="single"/>
            <w:lang w:val="en" w:eastAsia="en-GB"/>
          </w:rPr>
          <w:t>f</w:t>
        </w:r>
      </w:ins>
      <w:del w:id="275" w:author="Microsoft Office User" w:date="2020-02-07T12:18:00Z">
        <w:r w:rsidRPr="007705E3" w:rsidDel="006E6873">
          <w:rPr>
            <w:rFonts w:ascii="TradeGothic" w:eastAsia="Times New Roman" w:hAnsi="TradeGothic" w:cs="Segoe UI"/>
            <w:b/>
            <w:bCs/>
            <w:color w:val="333333"/>
            <w:sz w:val="27"/>
            <w:szCs w:val="27"/>
            <w:u w:val="single"/>
            <w:lang w:val="en" w:eastAsia="en-GB"/>
          </w:rPr>
          <w:delText>F</w:delText>
        </w:r>
      </w:del>
      <w:r w:rsidRPr="007705E3">
        <w:rPr>
          <w:rFonts w:ascii="TradeGothic" w:eastAsia="Times New Roman" w:hAnsi="TradeGothic" w:cs="Segoe UI"/>
          <w:b/>
          <w:bCs/>
          <w:color w:val="333333"/>
          <w:sz w:val="27"/>
          <w:szCs w:val="27"/>
          <w:u w:val="single"/>
          <w:lang w:val="en" w:eastAsia="en-GB"/>
        </w:rPr>
        <w:t xml:space="preserve">ilming </w:t>
      </w:r>
      <w:ins w:id="276" w:author="Microsoft Office User" w:date="2020-02-07T12:18:00Z">
        <w:r w:rsidR="006E6873">
          <w:rPr>
            <w:rFonts w:ascii="TradeGothic" w:eastAsia="Times New Roman" w:hAnsi="TradeGothic" w:cs="Segoe UI"/>
            <w:b/>
            <w:bCs/>
            <w:color w:val="333333"/>
            <w:sz w:val="27"/>
            <w:szCs w:val="27"/>
            <w:u w:val="single"/>
            <w:lang w:val="en" w:eastAsia="en-GB"/>
          </w:rPr>
          <w:t>c</w:t>
        </w:r>
      </w:ins>
      <w:del w:id="277" w:author="Microsoft Office User" w:date="2020-02-07T12:18:00Z">
        <w:r w:rsidRPr="007705E3" w:rsidDel="006E6873">
          <w:rPr>
            <w:rFonts w:ascii="TradeGothic" w:eastAsia="Times New Roman" w:hAnsi="TradeGothic" w:cs="Segoe UI"/>
            <w:b/>
            <w:bCs/>
            <w:color w:val="333333"/>
            <w:sz w:val="27"/>
            <w:szCs w:val="27"/>
            <w:u w:val="single"/>
            <w:lang w:val="en" w:eastAsia="en-GB"/>
          </w:rPr>
          <w:delText>C</w:delText>
        </w:r>
      </w:del>
      <w:r w:rsidRPr="007705E3">
        <w:rPr>
          <w:rFonts w:ascii="TradeGothic" w:eastAsia="Times New Roman" w:hAnsi="TradeGothic" w:cs="Segoe UI"/>
          <w:b/>
          <w:bCs/>
          <w:color w:val="333333"/>
          <w:sz w:val="27"/>
          <w:szCs w:val="27"/>
          <w:u w:val="single"/>
          <w:lang w:val="en" w:eastAsia="en-GB"/>
        </w:rPr>
        <w:t>onsent</w:t>
      </w:r>
    </w:p>
    <w:p w14:paraId="61D36E4A" w14:textId="77777777"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Due to data protection legislation it is necessary for anyone wishing to use photographic images or film footage of a person/persons to obtain the appropriate consent before reproducing the images in print, online or as film footage.</w:t>
      </w:r>
    </w:p>
    <w:p w14:paraId="073B0585" w14:textId="77777777"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b/>
          <w:bCs/>
          <w:color w:val="333333"/>
          <w:sz w:val="27"/>
          <w:szCs w:val="27"/>
          <w:lang w:val="en" w:eastAsia="en-GB"/>
        </w:rPr>
        <w:t xml:space="preserve">Please tick next to each statement and sign to confirm your consent: </w:t>
      </w:r>
    </w:p>
    <w:p w14:paraId="7E4F83B9" w14:textId="77777777" w:rsidR="007705E3" w:rsidRPr="007705E3" w:rsidRDefault="007705E3" w:rsidP="007705E3">
      <w:pPr>
        <w:spacing w:after="27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br/>
      </w:r>
      <w:r w:rsidR="004076DF">
        <w:rPr>
          <w:rFonts w:ascii="TradeGothic" w:eastAsia="Times New Roman" w:hAnsi="TradeGothic" w:cs="Segoe UI"/>
          <w:noProof/>
          <w:color w:val="333333"/>
          <w:sz w:val="27"/>
          <w:szCs w:val="27"/>
          <w:lang w:val="en" w:eastAsia="en-GB"/>
        </w:rPr>
        <w:pict w14:anchorId="21AE5C22">
          <v:shape id="_x0000_i1222" type="#_x0000_t75" alt="" style="width:20.3pt;height:17.25pt;mso-width-percent:0;mso-height-percent:0;mso-width-percent:0;mso-height-percent:0">
            <v:imagedata r:id="rId18" o:title=""/>
          </v:shape>
        </w:pict>
      </w:r>
      <w:r w:rsidRPr="007705E3">
        <w:rPr>
          <w:rFonts w:ascii="TradeGothic" w:eastAsia="Times New Roman" w:hAnsi="TradeGothic" w:cs="Segoe UI"/>
          <w:color w:val="333333"/>
          <w:sz w:val="27"/>
          <w:szCs w:val="27"/>
          <w:lang w:val="en" w:eastAsia="en-GB"/>
        </w:rPr>
        <w:t xml:space="preserve">I hereby give my full permission that photographic images/film footage of this young person can be taken and used for any current or future University of Sunderland printed, online or film project used for marketing, PR or promotional purposes. The images will be used solely on University of Sunderland material and WILL NOT be used by or sold to any other company unless permission has been given by the subject.* </w:t>
      </w:r>
      <w:r w:rsidRPr="007705E3">
        <w:rPr>
          <w:rFonts w:ascii="TradeGothic" w:eastAsia="Times New Roman" w:hAnsi="TradeGothic" w:cs="Segoe UI"/>
          <w:color w:val="333333"/>
          <w:sz w:val="27"/>
          <w:szCs w:val="27"/>
          <w:lang w:val="en" w:eastAsia="en-GB"/>
        </w:rPr>
        <w:br/>
      </w:r>
      <w:r w:rsidRPr="007705E3">
        <w:rPr>
          <w:rFonts w:ascii="TradeGothic" w:eastAsia="Times New Roman" w:hAnsi="TradeGothic" w:cs="Segoe UI"/>
          <w:color w:val="333333"/>
          <w:sz w:val="27"/>
          <w:szCs w:val="27"/>
          <w:lang w:val="en" w:eastAsia="en-GB"/>
        </w:rPr>
        <w:br/>
      </w:r>
      <w:r w:rsidR="004076DF">
        <w:rPr>
          <w:rFonts w:ascii="TradeGothic" w:eastAsia="Times New Roman" w:hAnsi="TradeGothic" w:cs="Segoe UI"/>
          <w:noProof/>
          <w:color w:val="333333"/>
          <w:sz w:val="27"/>
          <w:szCs w:val="27"/>
          <w:lang w:val="en" w:eastAsia="en-GB"/>
        </w:rPr>
        <w:pict w14:anchorId="45F5FFEE">
          <v:shape id="_x0000_i1223" type="#_x0000_t75" alt="" style="width:20.3pt;height:17.25pt;mso-width-percent:0;mso-height-percent:0;mso-width-percent:0;mso-height-percent:0">
            <v:imagedata r:id="rId18" o:title=""/>
          </v:shape>
        </w:pict>
      </w:r>
      <w:r w:rsidRPr="007705E3">
        <w:rPr>
          <w:rFonts w:ascii="TradeGothic" w:eastAsia="Times New Roman" w:hAnsi="TradeGothic" w:cs="Segoe UI"/>
          <w:color w:val="333333"/>
          <w:sz w:val="27"/>
          <w:szCs w:val="27"/>
          <w:lang w:val="en" w:eastAsia="en-GB"/>
        </w:rPr>
        <w:t xml:space="preserve">I do not give permission for any photographic images/film footage to be taken of this young person.* </w:t>
      </w:r>
    </w:p>
    <w:p w14:paraId="4B7D4A31" w14:textId="305485A1"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i/>
          <w:iCs/>
          <w:color w:val="333333"/>
          <w:sz w:val="27"/>
          <w:szCs w:val="27"/>
          <w:lang w:val="en" w:eastAsia="en-GB"/>
        </w:rPr>
        <w:t xml:space="preserve">The Data Protection Act 2018 is the UK's implementation of the General Data Protection Regulation (GDPR). The University will process the data in accordance with the principles of this </w:t>
      </w:r>
      <w:ins w:id="278" w:author="Microsoft Office User" w:date="2020-02-07T12:19:00Z">
        <w:r w:rsidR="006E6873">
          <w:rPr>
            <w:rFonts w:ascii="TradeGothic" w:eastAsia="Times New Roman" w:hAnsi="TradeGothic" w:cs="Segoe UI"/>
            <w:i/>
            <w:iCs/>
            <w:color w:val="333333"/>
            <w:sz w:val="27"/>
            <w:szCs w:val="27"/>
            <w:lang w:val="en" w:eastAsia="en-GB"/>
          </w:rPr>
          <w:t>a</w:t>
        </w:r>
      </w:ins>
      <w:del w:id="279" w:author="Microsoft Office User" w:date="2020-02-07T12:19:00Z">
        <w:r w:rsidRPr="007705E3" w:rsidDel="006E6873">
          <w:rPr>
            <w:rFonts w:ascii="TradeGothic" w:eastAsia="Times New Roman" w:hAnsi="TradeGothic" w:cs="Segoe UI"/>
            <w:i/>
            <w:iCs/>
            <w:color w:val="333333"/>
            <w:sz w:val="27"/>
            <w:szCs w:val="27"/>
            <w:lang w:val="en" w:eastAsia="en-GB"/>
          </w:rPr>
          <w:delText>A</w:delText>
        </w:r>
      </w:del>
      <w:r w:rsidRPr="007705E3">
        <w:rPr>
          <w:rFonts w:ascii="TradeGothic" w:eastAsia="Times New Roman" w:hAnsi="TradeGothic" w:cs="Segoe UI"/>
          <w:i/>
          <w:iCs/>
          <w:color w:val="333333"/>
          <w:sz w:val="27"/>
          <w:szCs w:val="27"/>
          <w:lang w:val="en" w:eastAsia="en-GB"/>
        </w:rPr>
        <w:t xml:space="preserve">ct. Your information will be stored securely in a secure Medicine Summer School database and used only for the administration and provision of this information. We will not sell your data to any third party or marketing companies. The data may also be shared with the Higher Education Access Tracker (HEAT) service subscribers for the tracking of final destinations and monitoring of higher education engagement as part of the UK Government's policy to widen participation in higher education and to develop future policy. Should you choose to opt in to further communications we will also use your information to facilitate other useful marketing information based on your preferences. We will not sell your data to any third party or marketing companies. If you would like further information on how we collect and handle your data please visit </w:t>
      </w:r>
      <w:hyperlink r:id="rId19" w:history="1">
        <w:r w:rsidRPr="007705E3">
          <w:rPr>
            <w:rFonts w:ascii="TradeGothic" w:eastAsia="Times New Roman" w:hAnsi="TradeGothic" w:cs="Segoe UI"/>
            <w:i/>
            <w:iCs/>
            <w:color w:val="CB2528"/>
            <w:sz w:val="27"/>
            <w:szCs w:val="27"/>
            <w:u w:val="single"/>
            <w:lang w:val="en" w:eastAsia="en-GB"/>
          </w:rPr>
          <w:t>www.sunderland.ac.uk/privacy-and-cookies</w:t>
        </w:r>
      </w:hyperlink>
      <w:r w:rsidRPr="007705E3">
        <w:rPr>
          <w:rFonts w:ascii="TradeGothic" w:eastAsia="Times New Roman" w:hAnsi="TradeGothic" w:cs="Segoe UI"/>
          <w:i/>
          <w:iCs/>
          <w:color w:val="333333"/>
          <w:sz w:val="27"/>
          <w:szCs w:val="27"/>
          <w:lang w:val="en" w:eastAsia="en-GB"/>
        </w:rPr>
        <w:t xml:space="preserve"> or if you would like to unsubscribe you may contact: </w:t>
      </w:r>
      <w:hyperlink r:id="rId20" w:history="1">
        <w:r w:rsidRPr="007705E3">
          <w:rPr>
            <w:rFonts w:ascii="TradeGothic" w:eastAsia="Times New Roman" w:hAnsi="TradeGothic" w:cs="Segoe UI"/>
            <w:i/>
            <w:iCs/>
            <w:color w:val="CB2528"/>
            <w:sz w:val="27"/>
            <w:szCs w:val="27"/>
            <w:u w:val="single"/>
            <w:lang w:val="en" w:eastAsia="en-GB"/>
          </w:rPr>
          <w:t>student.helpline@sunderland.ac.uk</w:t>
        </w:r>
      </w:hyperlink>
      <w:r w:rsidRPr="007705E3">
        <w:rPr>
          <w:rFonts w:ascii="TradeGothic" w:eastAsia="Times New Roman" w:hAnsi="TradeGothic" w:cs="Segoe UI"/>
          <w:i/>
          <w:iCs/>
          <w:color w:val="333333"/>
          <w:sz w:val="27"/>
          <w:szCs w:val="27"/>
          <w:lang w:val="en" w:eastAsia="en-GB"/>
        </w:rPr>
        <w:t xml:space="preserve"> You also have the right to request information the University holds about you and you can do so by contacting: </w:t>
      </w:r>
      <w:hyperlink r:id="rId21" w:history="1">
        <w:r w:rsidRPr="007705E3">
          <w:rPr>
            <w:rFonts w:ascii="TradeGothic" w:eastAsia="Times New Roman" w:hAnsi="TradeGothic" w:cs="Segoe UI"/>
            <w:i/>
            <w:iCs/>
            <w:color w:val="CB2528"/>
            <w:sz w:val="27"/>
            <w:szCs w:val="27"/>
            <w:u w:val="single"/>
            <w:lang w:val="en" w:eastAsia="en-GB"/>
          </w:rPr>
          <w:t>dataprotection@sunderland.ac.uk</w:t>
        </w:r>
      </w:hyperlink>
    </w:p>
    <w:p w14:paraId="2094088D" w14:textId="77777777" w:rsidR="007705E3" w:rsidRPr="007705E3" w:rsidRDefault="007705E3" w:rsidP="007705E3">
      <w:pPr>
        <w:spacing w:after="270" w:line="240" w:lineRule="auto"/>
        <w:rPr>
          <w:rFonts w:ascii="TradeGothic" w:eastAsia="Times New Roman" w:hAnsi="TradeGothic" w:cs="Segoe UI"/>
          <w:color w:val="333333"/>
          <w:sz w:val="27"/>
          <w:szCs w:val="27"/>
          <w:lang w:val="en" w:eastAsia="en-GB"/>
        </w:rPr>
      </w:pPr>
    </w:p>
    <w:p w14:paraId="6A18DF63" w14:textId="77777777"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Keep me up to date relating to my interest in the University of Sunderland via:</w:t>
      </w:r>
    </w:p>
    <w:p w14:paraId="573ED4D2" w14:textId="77777777" w:rsidR="007705E3" w:rsidRPr="007705E3" w:rsidRDefault="007705E3" w:rsidP="007705E3">
      <w:pPr>
        <w:spacing w:after="0" w:line="240" w:lineRule="auto"/>
        <w:rPr>
          <w:rFonts w:ascii="TradeGothic" w:eastAsia="Times New Roman" w:hAnsi="TradeGothic" w:cs="Segoe UI"/>
          <w:color w:val="333333"/>
          <w:sz w:val="24"/>
          <w:szCs w:val="24"/>
          <w:lang w:val="en" w:eastAsia="en-GB"/>
        </w:rPr>
      </w:pPr>
      <w:r w:rsidRPr="007705E3">
        <w:rPr>
          <w:rFonts w:ascii="TradeGothic" w:eastAsia="Times New Roman" w:hAnsi="TradeGothic" w:cs="Segoe UI"/>
          <w:color w:val="333333"/>
          <w:sz w:val="24"/>
          <w:szCs w:val="24"/>
          <w:lang w:val="en" w:eastAsia="en-GB"/>
        </w:rPr>
        <w:t>Email</w:t>
      </w:r>
      <w:r w:rsidR="004076DF">
        <w:rPr>
          <w:rFonts w:ascii="TradeGothic" w:eastAsia="Times New Roman" w:hAnsi="TradeGothic" w:cs="Segoe UI"/>
          <w:noProof/>
          <w:color w:val="333333"/>
          <w:sz w:val="24"/>
          <w:szCs w:val="24"/>
          <w:lang w:val="en" w:eastAsia="en-GB"/>
        </w:rPr>
        <w:pict w14:anchorId="369EDF30">
          <v:shape id="_x0000_i1224" type="#_x0000_t75" alt="" style="width:20.3pt;height:17.25pt;mso-width-percent:0;mso-height-percent:0;mso-width-percent:0;mso-height-percent:0">
            <v:imagedata r:id="rId9" o:title=""/>
          </v:shape>
        </w:pict>
      </w:r>
    </w:p>
    <w:p w14:paraId="20775FCC" w14:textId="77777777" w:rsidR="007705E3" w:rsidRPr="007705E3" w:rsidRDefault="007705E3" w:rsidP="007705E3">
      <w:pPr>
        <w:spacing w:after="75" w:line="240" w:lineRule="auto"/>
        <w:rPr>
          <w:rFonts w:ascii="TradeGothic" w:eastAsia="Times New Roman" w:hAnsi="TradeGothic" w:cs="Segoe UI"/>
          <w:b/>
          <w:bCs/>
          <w:color w:val="333333"/>
          <w:sz w:val="24"/>
          <w:szCs w:val="24"/>
          <w:lang w:val="en" w:eastAsia="en-GB"/>
        </w:rPr>
      </w:pPr>
      <w:r w:rsidRPr="007705E3">
        <w:rPr>
          <w:rFonts w:ascii="TradeGothic" w:eastAsia="Times New Roman" w:hAnsi="TradeGothic" w:cs="Segoe UI"/>
          <w:b/>
          <w:bCs/>
          <w:color w:val="333333"/>
          <w:sz w:val="24"/>
          <w:szCs w:val="24"/>
          <w:lang w:val="en" w:eastAsia="en-GB"/>
        </w:rPr>
        <w:t>Email</w:t>
      </w:r>
    </w:p>
    <w:p w14:paraId="1EA2D0FB" w14:textId="77777777" w:rsidR="007705E3" w:rsidRPr="007705E3" w:rsidRDefault="007705E3" w:rsidP="007705E3">
      <w:pPr>
        <w:spacing w:after="0" w:line="240" w:lineRule="auto"/>
        <w:rPr>
          <w:rFonts w:ascii="TradeGothic" w:eastAsia="Times New Roman" w:hAnsi="TradeGothic" w:cs="Segoe UI"/>
          <w:color w:val="333333"/>
          <w:sz w:val="24"/>
          <w:szCs w:val="24"/>
          <w:lang w:val="en" w:eastAsia="en-GB"/>
        </w:rPr>
      </w:pPr>
      <w:proofErr w:type="spellStart"/>
      <w:r w:rsidRPr="007705E3">
        <w:rPr>
          <w:rFonts w:ascii="TradeGothic" w:eastAsia="Times New Roman" w:hAnsi="TradeGothic" w:cs="Segoe UI"/>
          <w:color w:val="333333"/>
          <w:sz w:val="24"/>
          <w:szCs w:val="24"/>
          <w:lang w:val="en" w:eastAsia="en-GB"/>
        </w:rPr>
        <w:t>Phonecalls</w:t>
      </w:r>
      <w:proofErr w:type="spellEnd"/>
      <w:r w:rsidR="004076DF">
        <w:rPr>
          <w:rFonts w:ascii="TradeGothic" w:eastAsia="Times New Roman" w:hAnsi="TradeGothic" w:cs="Segoe UI"/>
          <w:noProof/>
          <w:color w:val="333333"/>
          <w:sz w:val="24"/>
          <w:szCs w:val="24"/>
          <w:lang w:val="en" w:eastAsia="en-GB"/>
        </w:rPr>
        <w:pict w14:anchorId="5A18EB28">
          <v:shape id="_x0000_i1225" type="#_x0000_t75" alt="" style="width:20.3pt;height:17.25pt;mso-width-percent:0;mso-height-percent:0;mso-width-percent:0;mso-height-percent:0">
            <v:imagedata r:id="rId9" o:title=""/>
          </v:shape>
        </w:pict>
      </w:r>
    </w:p>
    <w:p w14:paraId="6737E5AD" w14:textId="77777777" w:rsidR="007705E3" w:rsidRPr="007705E3" w:rsidRDefault="007705E3" w:rsidP="007705E3">
      <w:pPr>
        <w:spacing w:after="75" w:line="240" w:lineRule="auto"/>
        <w:rPr>
          <w:rFonts w:ascii="TradeGothic" w:eastAsia="Times New Roman" w:hAnsi="TradeGothic" w:cs="Segoe UI"/>
          <w:b/>
          <w:bCs/>
          <w:color w:val="333333"/>
          <w:sz w:val="24"/>
          <w:szCs w:val="24"/>
          <w:lang w:val="en" w:eastAsia="en-GB"/>
        </w:rPr>
      </w:pPr>
      <w:r w:rsidRPr="007705E3">
        <w:rPr>
          <w:rFonts w:ascii="TradeGothic" w:eastAsia="Times New Roman" w:hAnsi="TradeGothic" w:cs="Segoe UI"/>
          <w:b/>
          <w:bCs/>
          <w:color w:val="333333"/>
          <w:sz w:val="24"/>
          <w:szCs w:val="24"/>
          <w:lang w:val="en" w:eastAsia="en-GB"/>
        </w:rPr>
        <w:t>Telephone</w:t>
      </w:r>
    </w:p>
    <w:p w14:paraId="66731C66" w14:textId="35974569" w:rsidR="007705E3" w:rsidRPr="007705E3" w:rsidRDefault="007705E3" w:rsidP="007705E3">
      <w:pPr>
        <w:spacing w:after="0" w:line="240" w:lineRule="auto"/>
        <w:rPr>
          <w:rFonts w:ascii="TradeGothic" w:eastAsia="Times New Roman" w:hAnsi="TradeGothic" w:cs="Segoe UI"/>
          <w:color w:val="333333"/>
          <w:sz w:val="24"/>
          <w:szCs w:val="24"/>
          <w:lang w:val="en" w:eastAsia="en-GB"/>
        </w:rPr>
      </w:pPr>
      <w:r w:rsidRPr="007705E3">
        <w:rPr>
          <w:rFonts w:ascii="TradeGothic" w:eastAsia="Times New Roman" w:hAnsi="TradeGothic" w:cs="Segoe UI"/>
          <w:color w:val="333333"/>
          <w:sz w:val="24"/>
          <w:szCs w:val="24"/>
          <w:lang w:val="en" w:eastAsia="en-GB"/>
        </w:rPr>
        <w:t xml:space="preserve">Text </w:t>
      </w:r>
      <w:ins w:id="280" w:author="Microsoft Office User" w:date="2020-02-07T12:19:00Z">
        <w:r w:rsidR="006E6873">
          <w:rPr>
            <w:rFonts w:ascii="TradeGothic" w:eastAsia="Times New Roman" w:hAnsi="TradeGothic" w:cs="Segoe UI"/>
            <w:color w:val="333333"/>
            <w:sz w:val="24"/>
            <w:szCs w:val="24"/>
            <w:lang w:val="en" w:eastAsia="en-GB"/>
          </w:rPr>
          <w:t>m</w:t>
        </w:r>
      </w:ins>
      <w:del w:id="281" w:author="Microsoft Office User" w:date="2020-02-07T12:19:00Z">
        <w:r w:rsidRPr="007705E3" w:rsidDel="006E6873">
          <w:rPr>
            <w:rFonts w:ascii="TradeGothic" w:eastAsia="Times New Roman" w:hAnsi="TradeGothic" w:cs="Segoe UI"/>
            <w:color w:val="333333"/>
            <w:sz w:val="24"/>
            <w:szCs w:val="24"/>
            <w:lang w:val="en" w:eastAsia="en-GB"/>
          </w:rPr>
          <w:delText>M</w:delText>
        </w:r>
      </w:del>
      <w:r w:rsidRPr="007705E3">
        <w:rPr>
          <w:rFonts w:ascii="TradeGothic" w:eastAsia="Times New Roman" w:hAnsi="TradeGothic" w:cs="Segoe UI"/>
          <w:color w:val="333333"/>
          <w:sz w:val="24"/>
          <w:szCs w:val="24"/>
          <w:lang w:val="en" w:eastAsia="en-GB"/>
        </w:rPr>
        <w:t>essaging</w:t>
      </w:r>
      <w:r w:rsidR="004076DF">
        <w:rPr>
          <w:rFonts w:ascii="TradeGothic" w:eastAsia="Times New Roman" w:hAnsi="TradeGothic" w:cs="Segoe UI"/>
          <w:noProof/>
          <w:color w:val="333333"/>
          <w:sz w:val="24"/>
          <w:szCs w:val="24"/>
          <w:lang w:val="en" w:eastAsia="en-GB"/>
        </w:rPr>
        <w:pict w14:anchorId="29DA4278">
          <v:shape id="_x0000_i1226" type="#_x0000_t75" alt="" style="width:20.3pt;height:17.25pt;mso-width-percent:0;mso-height-percent:0;mso-width-percent:0;mso-height-percent:0">
            <v:imagedata r:id="rId9" o:title=""/>
          </v:shape>
        </w:pict>
      </w:r>
    </w:p>
    <w:p w14:paraId="69156D3D" w14:textId="77777777" w:rsidR="007705E3" w:rsidRPr="007705E3" w:rsidRDefault="007705E3" w:rsidP="007705E3">
      <w:pPr>
        <w:spacing w:after="75" w:line="240" w:lineRule="auto"/>
        <w:rPr>
          <w:rFonts w:ascii="TradeGothic" w:eastAsia="Times New Roman" w:hAnsi="TradeGothic" w:cs="Segoe UI"/>
          <w:b/>
          <w:bCs/>
          <w:color w:val="333333"/>
          <w:sz w:val="24"/>
          <w:szCs w:val="24"/>
          <w:lang w:val="en" w:eastAsia="en-GB"/>
        </w:rPr>
      </w:pPr>
      <w:r w:rsidRPr="007705E3">
        <w:rPr>
          <w:rFonts w:ascii="TradeGothic" w:eastAsia="Times New Roman" w:hAnsi="TradeGothic" w:cs="Segoe UI"/>
          <w:b/>
          <w:bCs/>
          <w:color w:val="333333"/>
          <w:sz w:val="24"/>
          <w:szCs w:val="24"/>
          <w:lang w:val="en" w:eastAsia="en-GB"/>
        </w:rPr>
        <w:t>Text message/SMS</w:t>
      </w:r>
    </w:p>
    <w:p w14:paraId="760CA47C" w14:textId="074E9168" w:rsidR="007705E3" w:rsidRPr="007705E3" w:rsidRDefault="007705E3" w:rsidP="007705E3">
      <w:pPr>
        <w:spacing w:after="0" w:line="240" w:lineRule="auto"/>
        <w:rPr>
          <w:rFonts w:ascii="TradeGothic" w:eastAsia="Times New Roman" w:hAnsi="TradeGothic" w:cs="Segoe UI"/>
          <w:color w:val="333333"/>
          <w:sz w:val="24"/>
          <w:szCs w:val="24"/>
          <w:lang w:val="en" w:eastAsia="en-GB"/>
        </w:rPr>
      </w:pPr>
      <w:r w:rsidRPr="007705E3">
        <w:rPr>
          <w:rFonts w:ascii="TradeGothic" w:eastAsia="Times New Roman" w:hAnsi="TradeGothic" w:cs="Segoe UI"/>
          <w:color w:val="333333"/>
          <w:sz w:val="24"/>
          <w:szCs w:val="24"/>
          <w:lang w:val="en" w:eastAsia="en-GB"/>
        </w:rPr>
        <w:t xml:space="preserve">Letters and </w:t>
      </w:r>
      <w:ins w:id="282" w:author="Microsoft Office User" w:date="2020-02-07T12:20:00Z">
        <w:r w:rsidR="006E6873">
          <w:rPr>
            <w:rFonts w:ascii="TradeGothic" w:eastAsia="Times New Roman" w:hAnsi="TradeGothic" w:cs="Segoe UI"/>
            <w:color w:val="333333"/>
            <w:sz w:val="24"/>
            <w:szCs w:val="24"/>
            <w:lang w:val="en" w:eastAsia="en-GB"/>
          </w:rPr>
          <w:t>m</w:t>
        </w:r>
      </w:ins>
      <w:del w:id="283" w:author="Microsoft Office User" w:date="2020-02-07T12:20:00Z">
        <w:r w:rsidRPr="007705E3" w:rsidDel="006E6873">
          <w:rPr>
            <w:rFonts w:ascii="TradeGothic" w:eastAsia="Times New Roman" w:hAnsi="TradeGothic" w:cs="Segoe UI"/>
            <w:color w:val="333333"/>
            <w:sz w:val="24"/>
            <w:szCs w:val="24"/>
            <w:lang w:val="en" w:eastAsia="en-GB"/>
          </w:rPr>
          <w:delText>M</w:delText>
        </w:r>
      </w:del>
      <w:r w:rsidRPr="007705E3">
        <w:rPr>
          <w:rFonts w:ascii="TradeGothic" w:eastAsia="Times New Roman" w:hAnsi="TradeGothic" w:cs="Segoe UI"/>
          <w:color w:val="333333"/>
          <w:sz w:val="24"/>
          <w:szCs w:val="24"/>
          <w:lang w:val="en" w:eastAsia="en-GB"/>
        </w:rPr>
        <w:t>ailings</w:t>
      </w:r>
      <w:r w:rsidR="004076DF">
        <w:rPr>
          <w:rFonts w:ascii="TradeGothic" w:eastAsia="Times New Roman" w:hAnsi="TradeGothic" w:cs="Segoe UI"/>
          <w:noProof/>
          <w:color w:val="333333"/>
          <w:sz w:val="24"/>
          <w:szCs w:val="24"/>
          <w:lang w:val="en" w:eastAsia="en-GB"/>
        </w:rPr>
        <w:pict w14:anchorId="25BEC464">
          <v:shape id="_x0000_i1227" type="#_x0000_t75" alt="" style="width:20.3pt;height:17.25pt;mso-width-percent:0;mso-height-percent:0;mso-width-percent:0;mso-height-percent:0">
            <v:imagedata r:id="rId9" o:title=""/>
          </v:shape>
        </w:pict>
      </w:r>
    </w:p>
    <w:p w14:paraId="5E0F1564" w14:textId="77777777" w:rsidR="007705E3" w:rsidRPr="007705E3" w:rsidRDefault="007705E3" w:rsidP="007705E3">
      <w:pPr>
        <w:spacing w:after="75" w:line="240" w:lineRule="auto"/>
        <w:rPr>
          <w:rFonts w:ascii="TradeGothic" w:eastAsia="Times New Roman" w:hAnsi="TradeGothic" w:cs="Segoe UI"/>
          <w:b/>
          <w:bCs/>
          <w:color w:val="333333"/>
          <w:sz w:val="24"/>
          <w:szCs w:val="24"/>
          <w:lang w:val="en" w:eastAsia="en-GB"/>
        </w:rPr>
      </w:pPr>
      <w:r w:rsidRPr="007705E3">
        <w:rPr>
          <w:rFonts w:ascii="TradeGothic" w:eastAsia="Times New Roman" w:hAnsi="TradeGothic" w:cs="Segoe UI"/>
          <w:b/>
          <w:bCs/>
          <w:color w:val="333333"/>
          <w:sz w:val="24"/>
          <w:szCs w:val="24"/>
          <w:lang w:val="en" w:eastAsia="en-GB"/>
        </w:rPr>
        <w:t>Post</w:t>
      </w:r>
    </w:p>
    <w:p w14:paraId="03B49059" w14:textId="77777777" w:rsidR="007705E3" w:rsidRPr="007705E3" w:rsidRDefault="007705E3" w:rsidP="007705E3">
      <w:pPr>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You may unsubscribe at any time.</w:t>
      </w:r>
    </w:p>
    <w:p w14:paraId="411252D7" w14:textId="77777777" w:rsidR="007705E3" w:rsidRPr="007705E3" w:rsidRDefault="007705E3" w:rsidP="007705E3">
      <w:pPr>
        <w:spacing w:after="180" w:line="240" w:lineRule="auto"/>
        <w:rPr>
          <w:rFonts w:ascii="TradeGothic" w:eastAsia="Times New Roman" w:hAnsi="TradeGothic" w:cs="Segoe UI"/>
          <w:color w:val="777777"/>
          <w:sz w:val="19"/>
          <w:szCs w:val="19"/>
          <w:lang w:val="en" w:eastAsia="en-GB"/>
        </w:rPr>
      </w:pPr>
      <w:r w:rsidRPr="007705E3">
        <w:rPr>
          <w:rFonts w:ascii="TradeGothic" w:eastAsia="Times New Roman" w:hAnsi="TradeGothic" w:cs="Segoe UI"/>
          <w:color w:val="777777"/>
          <w:sz w:val="19"/>
          <w:szCs w:val="19"/>
          <w:lang w:val="en" w:eastAsia="en-GB"/>
        </w:rPr>
        <w:t xml:space="preserve">The University of Sunderland is collecting this information in order for you to register for the Summer School. Your information will be stored securely and used only for the administration and provision of this request. Further information on how your data is stored and used can be found in our </w:t>
      </w:r>
      <w:hyperlink r:id="rId22" w:history="1">
        <w:r w:rsidRPr="007705E3">
          <w:rPr>
            <w:rFonts w:ascii="TradeGothic" w:eastAsia="Times New Roman" w:hAnsi="TradeGothic" w:cs="Segoe UI"/>
            <w:color w:val="CB2528"/>
            <w:sz w:val="19"/>
            <w:szCs w:val="19"/>
            <w:u w:val="single"/>
            <w:lang w:val="en" w:eastAsia="en-GB"/>
          </w:rPr>
          <w:t>Privacy notice - marketing</w:t>
        </w:r>
      </w:hyperlink>
      <w:r w:rsidRPr="007705E3">
        <w:rPr>
          <w:rFonts w:ascii="TradeGothic" w:eastAsia="Times New Roman" w:hAnsi="TradeGothic" w:cs="Segoe UI"/>
          <w:color w:val="777777"/>
          <w:sz w:val="19"/>
          <w:szCs w:val="19"/>
          <w:lang w:val="en" w:eastAsia="en-GB"/>
        </w:rPr>
        <w:t>.</w:t>
      </w:r>
    </w:p>
    <w:p w14:paraId="7700D7E5" w14:textId="77777777" w:rsidR="007705E3" w:rsidRPr="007705E3" w:rsidRDefault="007705E3" w:rsidP="007705E3">
      <w:pPr>
        <w:shd w:val="clear" w:color="auto" w:fill="FFFFFF"/>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b/>
          <w:bCs/>
          <w:color w:val="333333"/>
          <w:sz w:val="27"/>
          <w:szCs w:val="27"/>
          <w:lang w:val="en" w:eastAsia="en-GB"/>
        </w:rPr>
        <w:t>Oops! You've not opted in to receiving information relating to your interest in the University of Sunderland via:</w:t>
      </w:r>
    </w:p>
    <w:p w14:paraId="76676B91" w14:textId="77777777" w:rsidR="007705E3" w:rsidRPr="007705E3" w:rsidRDefault="007705E3" w:rsidP="007705E3">
      <w:pPr>
        <w:shd w:val="clear" w:color="auto" w:fill="FFFFFF"/>
        <w:spacing w:after="0" w:line="240" w:lineRule="auto"/>
        <w:rPr>
          <w:rFonts w:ascii="TradeGothic" w:eastAsia="Times New Roman" w:hAnsi="TradeGothic" w:cs="Segoe UI"/>
          <w:color w:val="333333"/>
          <w:sz w:val="24"/>
          <w:szCs w:val="24"/>
          <w:lang w:val="en" w:eastAsia="en-GB"/>
        </w:rPr>
      </w:pPr>
      <w:r w:rsidRPr="007705E3">
        <w:rPr>
          <w:rFonts w:ascii="TradeGothic" w:eastAsia="Times New Roman" w:hAnsi="TradeGothic" w:cs="Segoe UI"/>
          <w:color w:val="333333"/>
          <w:sz w:val="24"/>
          <w:szCs w:val="24"/>
          <w:lang w:val="en" w:eastAsia="en-GB"/>
        </w:rPr>
        <w:t>Email</w:t>
      </w:r>
      <w:r w:rsidR="004076DF">
        <w:rPr>
          <w:rFonts w:ascii="TradeGothic" w:eastAsia="Times New Roman" w:hAnsi="TradeGothic" w:cs="Segoe UI"/>
          <w:noProof/>
          <w:color w:val="333333"/>
          <w:sz w:val="24"/>
          <w:szCs w:val="24"/>
          <w:lang w:val="en" w:eastAsia="en-GB"/>
        </w:rPr>
        <w:pict w14:anchorId="1D92A96E">
          <v:shape id="_x0000_i1228" type="#_x0000_t75" alt="" style="width:20.3pt;height:17.25pt;mso-width-percent:0;mso-height-percent:0;mso-width-percent:0;mso-height-percent:0">
            <v:imagedata r:id="rId9" o:title=""/>
          </v:shape>
        </w:pict>
      </w:r>
    </w:p>
    <w:p w14:paraId="789691C8" w14:textId="77777777" w:rsidR="007705E3" w:rsidRPr="007705E3" w:rsidRDefault="007705E3" w:rsidP="007705E3">
      <w:pPr>
        <w:shd w:val="clear" w:color="auto" w:fill="FFFFFF"/>
        <w:spacing w:after="75" w:line="240" w:lineRule="auto"/>
        <w:rPr>
          <w:rFonts w:ascii="TradeGothic" w:eastAsia="Times New Roman" w:hAnsi="TradeGothic" w:cs="Segoe UI"/>
          <w:b/>
          <w:bCs/>
          <w:color w:val="333333"/>
          <w:sz w:val="24"/>
          <w:szCs w:val="24"/>
          <w:lang w:val="en" w:eastAsia="en-GB"/>
        </w:rPr>
      </w:pPr>
      <w:r w:rsidRPr="007705E3">
        <w:rPr>
          <w:rFonts w:ascii="TradeGothic" w:eastAsia="Times New Roman" w:hAnsi="TradeGothic" w:cs="Segoe UI"/>
          <w:b/>
          <w:bCs/>
          <w:color w:val="333333"/>
          <w:sz w:val="24"/>
          <w:szCs w:val="24"/>
          <w:lang w:val="en" w:eastAsia="en-GB"/>
        </w:rPr>
        <w:t>Email</w:t>
      </w:r>
    </w:p>
    <w:p w14:paraId="4363AC74" w14:textId="77777777" w:rsidR="007705E3" w:rsidRPr="007705E3" w:rsidRDefault="007705E3" w:rsidP="007705E3">
      <w:pPr>
        <w:shd w:val="clear" w:color="auto" w:fill="FFFFFF"/>
        <w:spacing w:after="0" w:line="240" w:lineRule="auto"/>
        <w:rPr>
          <w:rFonts w:ascii="TradeGothic" w:eastAsia="Times New Roman" w:hAnsi="TradeGothic" w:cs="Segoe UI"/>
          <w:color w:val="333333"/>
          <w:sz w:val="24"/>
          <w:szCs w:val="24"/>
          <w:lang w:val="en" w:eastAsia="en-GB"/>
        </w:rPr>
      </w:pPr>
      <w:proofErr w:type="spellStart"/>
      <w:r w:rsidRPr="007705E3">
        <w:rPr>
          <w:rFonts w:ascii="TradeGothic" w:eastAsia="Times New Roman" w:hAnsi="TradeGothic" w:cs="Segoe UI"/>
          <w:color w:val="333333"/>
          <w:sz w:val="24"/>
          <w:szCs w:val="24"/>
          <w:lang w:val="en" w:eastAsia="en-GB"/>
        </w:rPr>
        <w:t>Phonecalls</w:t>
      </w:r>
      <w:proofErr w:type="spellEnd"/>
      <w:r w:rsidR="004076DF">
        <w:rPr>
          <w:rFonts w:ascii="TradeGothic" w:eastAsia="Times New Roman" w:hAnsi="TradeGothic" w:cs="Segoe UI"/>
          <w:noProof/>
          <w:color w:val="333333"/>
          <w:sz w:val="24"/>
          <w:szCs w:val="24"/>
          <w:lang w:val="en" w:eastAsia="en-GB"/>
        </w:rPr>
        <w:pict w14:anchorId="5EF7022B">
          <v:shape id="_x0000_i1229" type="#_x0000_t75" alt="" style="width:20.3pt;height:17.25pt;mso-width-percent:0;mso-height-percent:0;mso-width-percent:0;mso-height-percent:0">
            <v:imagedata r:id="rId9" o:title=""/>
          </v:shape>
        </w:pict>
      </w:r>
    </w:p>
    <w:p w14:paraId="61DBAF49" w14:textId="77777777" w:rsidR="007705E3" w:rsidRPr="007705E3" w:rsidRDefault="007705E3" w:rsidP="007705E3">
      <w:pPr>
        <w:shd w:val="clear" w:color="auto" w:fill="FFFFFF"/>
        <w:spacing w:after="75" w:line="240" w:lineRule="auto"/>
        <w:rPr>
          <w:rFonts w:ascii="TradeGothic" w:eastAsia="Times New Roman" w:hAnsi="TradeGothic" w:cs="Segoe UI"/>
          <w:b/>
          <w:bCs/>
          <w:color w:val="333333"/>
          <w:sz w:val="24"/>
          <w:szCs w:val="24"/>
          <w:lang w:val="en" w:eastAsia="en-GB"/>
        </w:rPr>
      </w:pPr>
      <w:r w:rsidRPr="007705E3">
        <w:rPr>
          <w:rFonts w:ascii="TradeGothic" w:eastAsia="Times New Roman" w:hAnsi="TradeGothic" w:cs="Segoe UI"/>
          <w:b/>
          <w:bCs/>
          <w:color w:val="333333"/>
          <w:sz w:val="24"/>
          <w:szCs w:val="24"/>
          <w:lang w:val="en" w:eastAsia="en-GB"/>
        </w:rPr>
        <w:t>Telephone</w:t>
      </w:r>
    </w:p>
    <w:p w14:paraId="43E078DB" w14:textId="6C2D0876" w:rsidR="007705E3" w:rsidRPr="007705E3" w:rsidRDefault="007705E3" w:rsidP="007705E3">
      <w:pPr>
        <w:shd w:val="clear" w:color="auto" w:fill="FFFFFF"/>
        <w:spacing w:after="0" w:line="240" w:lineRule="auto"/>
        <w:rPr>
          <w:rFonts w:ascii="TradeGothic" w:eastAsia="Times New Roman" w:hAnsi="TradeGothic" w:cs="Segoe UI"/>
          <w:color w:val="333333"/>
          <w:sz w:val="24"/>
          <w:szCs w:val="24"/>
          <w:lang w:val="en" w:eastAsia="en-GB"/>
        </w:rPr>
      </w:pPr>
      <w:r w:rsidRPr="007705E3">
        <w:rPr>
          <w:rFonts w:ascii="TradeGothic" w:eastAsia="Times New Roman" w:hAnsi="TradeGothic" w:cs="Segoe UI"/>
          <w:color w:val="333333"/>
          <w:sz w:val="24"/>
          <w:szCs w:val="24"/>
          <w:lang w:val="en" w:eastAsia="en-GB"/>
        </w:rPr>
        <w:t xml:space="preserve">Text </w:t>
      </w:r>
      <w:ins w:id="284" w:author="Microsoft Office User" w:date="2020-02-07T12:20:00Z">
        <w:r w:rsidR="006E6873">
          <w:rPr>
            <w:rFonts w:ascii="TradeGothic" w:eastAsia="Times New Roman" w:hAnsi="TradeGothic" w:cs="Segoe UI"/>
            <w:color w:val="333333"/>
            <w:sz w:val="24"/>
            <w:szCs w:val="24"/>
            <w:lang w:val="en" w:eastAsia="en-GB"/>
          </w:rPr>
          <w:t>m</w:t>
        </w:r>
      </w:ins>
      <w:del w:id="285" w:author="Microsoft Office User" w:date="2020-02-07T12:20:00Z">
        <w:r w:rsidRPr="007705E3" w:rsidDel="006E6873">
          <w:rPr>
            <w:rFonts w:ascii="TradeGothic" w:eastAsia="Times New Roman" w:hAnsi="TradeGothic" w:cs="Segoe UI"/>
            <w:color w:val="333333"/>
            <w:sz w:val="24"/>
            <w:szCs w:val="24"/>
            <w:lang w:val="en" w:eastAsia="en-GB"/>
          </w:rPr>
          <w:delText>M</w:delText>
        </w:r>
      </w:del>
      <w:r w:rsidRPr="007705E3">
        <w:rPr>
          <w:rFonts w:ascii="TradeGothic" w:eastAsia="Times New Roman" w:hAnsi="TradeGothic" w:cs="Segoe UI"/>
          <w:color w:val="333333"/>
          <w:sz w:val="24"/>
          <w:szCs w:val="24"/>
          <w:lang w:val="en" w:eastAsia="en-GB"/>
        </w:rPr>
        <w:t>essaging</w:t>
      </w:r>
      <w:r w:rsidR="004076DF">
        <w:rPr>
          <w:rFonts w:ascii="TradeGothic" w:eastAsia="Times New Roman" w:hAnsi="TradeGothic" w:cs="Segoe UI"/>
          <w:noProof/>
          <w:color w:val="333333"/>
          <w:sz w:val="24"/>
          <w:szCs w:val="24"/>
          <w:lang w:val="en" w:eastAsia="en-GB"/>
        </w:rPr>
        <w:pict w14:anchorId="36F9F33B">
          <v:shape id="_x0000_i1230" type="#_x0000_t75" alt="" style="width:20.3pt;height:17.25pt;mso-width-percent:0;mso-height-percent:0;mso-width-percent:0;mso-height-percent:0">
            <v:imagedata r:id="rId9" o:title=""/>
          </v:shape>
        </w:pict>
      </w:r>
    </w:p>
    <w:p w14:paraId="158954A2" w14:textId="77777777" w:rsidR="007705E3" w:rsidRPr="007705E3" w:rsidRDefault="007705E3" w:rsidP="007705E3">
      <w:pPr>
        <w:shd w:val="clear" w:color="auto" w:fill="FFFFFF"/>
        <w:spacing w:after="75" w:line="240" w:lineRule="auto"/>
        <w:rPr>
          <w:rFonts w:ascii="TradeGothic" w:eastAsia="Times New Roman" w:hAnsi="TradeGothic" w:cs="Segoe UI"/>
          <w:b/>
          <w:bCs/>
          <w:color w:val="333333"/>
          <w:sz w:val="24"/>
          <w:szCs w:val="24"/>
          <w:lang w:val="en" w:eastAsia="en-GB"/>
        </w:rPr>
      </w:pPr>
      <w:r w:rsidRPr="007705E3">
        <w:rPr>
          <w:rFonts w:ascii="TradeGothic" w:eastAsia="Times New Roman" w:hAnsi="TradeGothic" w:cs="Segoe UI"/>
          <w:b/>
          <w:bCs/>
          <w:color w:val="333333"/>
          <w:sz w:val="24"/>
          <w:szCs w:val="24"/>
          <w:lang w:val="en" w:eastAsia="en-GB"/>
        </w:rPr>
        <w:t>Text message/SMS</w:t>
      </w:r>
    </w:p>
    <w:p w14:paraId="508093FB" w14:textId="16AA943A" w:rsidR="007705E3" w:rsidRPr="007705E3" w:rsidRDefault="007705E3" w:rsidP="007705E3">
      <w:pPr>
        <w:shd w:val="clear" w:color="auto" w:fill="FFFFFF"/>
        <w:spacing w:after="0" w:line="240" w:lineRule="auto"/>
        <w:rPr>
          <w:rFonts w:ascii="TradeGothic" w:eastAsia="Times New Roman" w:hAnsi="TradeGothic" w:cs="Segoe UI"/>
          <w:color w:val="333333"/>
          <w:sz w:val="24"/>
          <w:szCs w:val="24"/>
          <w:lang w:val="en" w:eastAsia="en-GB"/>
        </w:rPr>
      </w:pPr>
      <w:r w:rsidRPr="007705E3">
        <w:rPr>
          <w:rFonts w:ascii="TradeGothic" w:eastAsia="Times New Roman" w:hAnsi="TradeGothic" w:cs="Segoe UI"/>
          <w:color w:val="333333"/>
          <w:sz w:val="24"/>
          <w:szCs w:val="24"/>
          <w:lang w:val="en" w:eastAsia="en-GB"/>
        </w:rPr>
        <w:t xml:space="preserve">Letters and </w:t>
      </w:r>
      <w:ins w:id="286" w:author="Microsoft Office User" w:date="2020-02-07T12:20:00Z">
        <w:r w:rsidR="006E6873">
          <w:rPr>
            <w:rFonts w:ascii="TradeGothic" w:eastAsia="Times New Roman" w:hAnsi="TradeGothic" w:cs="Segoe UI"/>
            <w:color w:val="333333"/>
            <w:sz w:val="24"/>
            <w:szCs w:val="24"/>
            <w:lang w:val="en" w:eastAsia="en-GB"/>
          </w:rPr>
          <w:t>m</w:t>
        </w:r>
      </w:ins>
      <w:del w:id="287" w:author="Microsoft Office User" w:date="2020-02-07T12:20:00Z">
        <w:r w:rsidRPr="007705E3" w:rsidDel="006E6873">
          <w:rPr>
            <w:rFonts w:ascii="TradeGothic" w:eastAsia="Times New Roman" w:hAnsi="TradeGothic" w:cs="Segoe UI"/>
            <w:color w:val="333333"/>
            <w:sz w:val="24"/>
            <w:szCs w:val="24"/>
            <w:lang w:val="en" w:eastAsia="en-GB"/>
          </w:rPr>
          <w:delText>M</w:delText>
        </w:r>
      </w:del>
      <w:r w:rsidRPr="007705E3">
        <w:rPr>
          <w:rFonts w:ascii="TradeGothic" w:eastAsia="Times New Roman" w:hAnsi="TradeGothic" w:cs="Segoe UI"/>
          <w:color w:val="333333"/>
          <w:sz w:val="24"/>
          <w:szCs w:val="24"/>
          <w:lang w:val="en" w:eastAsia="en-GB"/>
        </w:rPr>
        <w:t>ailings</w:t>
      </w:r>
      <w:r w:rsidR="004076DF">
        <w:rPr>
          <w:rFonts w:ascii="TradeGothic" w:eastAsia="Times New Roman" w:hAnsi="TradeGothic" w:cs="Segoe UI"/>
          <w:noProof/>
          <w:color w:val="333333"/>
          <w:sz w:val="24"/>
          <w:szCs w:val="24"/>
          <w:lang w:val="en" w:eastAsia="en-GB"/>
        </w:rPr>
        <w:pict w14:anchorId="24F33100">
          <v:shape id="_x0000_i1231" type="#_x0000_t75" alt="" style="width:20.3pt;height:17.25pt;mso-width-percent:0;mso-height-percent:0;mso-width-percent:0;mso-height-percent:0">
            <v:imagedata r:id="rId9" o:title=""/>
          </v:shape>
        </w:pict>
      </w:r>
    </w:p>
    <w:p w14:paraId="6FB9E8CF" w14:textId="77777777" w:rsidR="007705E3" w:rsidRPr="007705E3" w:rsidRDefault="007705E3" w:rsidP="007705E3">
      <w:pPr>
        <w:shd w:val="clear" w:color="auto" w:fill="FFFFFF"/>
        <w:spacing w:after="75" w:line="240" w:lineRule="auto"/>
        <w:rPr>
          <w:rFonts w:ascii="TradeGothic" w:eastAsia="Times New Roman" w:hAnsi="TradeGothic" w:cs="Segoe UI"/>
          <w:b/>
          <w:bCs/>
          <w:color w:val="333333"/>
          <w:sz w:val="24"/>
          <w:szCs w:val="24"/>
          <w:lang w:val="en" w:eastAsia="en-GB"/>
        </w:rPr>
      </w:pPr>
      <w:r w:rsidRPr="007705E3">
        <w:rPr>
          <w:rFonts w:ascii="TradeGothic" w:eastAsia="Times New Roman" w:hAnsi="TradeGothic" w:cs="Segoe UI"/>
          <w:b/>
          <w:bCs/>
          <w:color w:val="333333"/>
          <w:sz w:val="24"/>
          <w:szCs w:val="24"/>
          <w:lang w:val="en" w:eastAsia="en-GB"/>
        </w:rPr>
        <w:t>Post</w:t>
      </w:r>
    </w:p>
    <w:p w14:paraId="4A254B3A" w14:textId="77777777" w:rsidR="007705E3" w:rsidRPr="007705E3" w:rsidRDefault="007705E3" w:rsidP="007705E3">
      <w:pPr>
        <w:shd w:val="clear" w:color="auto" w:fill="FFFFFF"/>
        <w:spacing w:after="180" w:line="240" w:lineRule="auto"/>
        <w:rPr>
          <w:rFonts w:ascii="TradeGothic" w:eastAsia="Times New Roman" w:hAnsi="TradeGothic" w:cs="Segoe UI"/>
          <w:color w:val="333333"/>
          <w:sz w:val="27"/>
          <w:szCs w:val="27"/>
          <w:lang w:val="en" w:eastAsia="en-GB"/>
        </w:rPr>
      </w:pPr>
      <w:r w:rsidRPr="007705E3">
        <w:rPr>
          <w:rFonts w:ascii="TradeGothic" w:eastAsia="Times New Roman" w:hAnsi="TradeGothic" w:cs="Segoe UI"/>
          <w:color w:val="333333"/>
          <w:sz w:val="27"/>
          <w:szCs w:val="27"/>
          <w:lang w:val="en" w:eastAsia="en-GB"/>
        </w:rPr>
        <w:t>You may unsubscribe at any time.</w:t>
      </w:r>
    </w:p>
    <w:p w14:paraId="13C3DDFE" w14:textId="77777777" w:rsidR="007705E3" w:rsidRPr="007705E3" w:rsidRDefault="004076DF" w:rsidP="007705E3">
      <w:pPr>
        <w:shd w:val="clear" w:color="auto" w:fill="FFFFFF"/>
        <w:spacing w:line="240" w:lineRule="auto"/>
        <w:rPr>
          <w:rFonts w:ascii="TradeGothic" w:eastAsia="Times New Roman" w:hAnsi="TradeGothic" w:cs="Segoe UI"/>
          <w:color w:val="333333"/>
          <w:sz w:val="27"/>
          <w:szCs w:val="27"/>
          <w:lang w:val="en" w:eastAsia="en-GB"/>
        </w:rPr>
      </w:pPr>
      <w:r>
        <w:rPr>
          <w:rFonts w:ascii="TradeGothic" w:eastAsia="Times New Roman" w:hAnsi="TradeGothic" w:cs="Segoe UI"/>
          <w:noProof/>
          <w:color w:val="333333"/>
          <w:sz w:val="27"/>
          <w:szCs w:val="27"/>
          <w:lang w:val="en" w:eastAsia="en-GB"/>
        </w:rPr>
        <w:pict w14:anchorId="0A6442A0">
          <v:shape id="_x0000_i1232" type="#_x0000_t75" alt="" style="width:44.6pt;height:21.3pt;mso-width-percent:0;mso-height-percent:0;mso-width-percent:0;mso-height-percent:0">
            <v:imagedata r:id="rId23" o:title=""/>
          </v:shape>
        </w:pict>
      </w:r>
    </w:p>
    <w:p w14:paraId="5C281EA8" w14:textId="77777777" w:rsidR="007705E3" w:rsidRPr="007705E3" w:rsidRDefault="007705E3" w:rsidP="007705E3">
      <w:pPr>
        <w:spacing w:after="0" w:line="240" w:lineRule="auto"/>
        <w:rPr>
          <w:rFonts w:ascii="TradeGothic" w:eastAsia="Times New Roman" w:hAnsi="TradeGothic" w:cs="Segoe UI"/>
          <w:color w:val="333333"/>
          <w:sz w:val="27"/>
          <w:szCs w:val="27"/>
          <w:lang w:val="en" w:eastAsia="en-GB"/>
        </w:rPr>
      </w:pPr>
      <w:proofErr w:type="spellStart"/>
      <w:r w:rsidRPr="007705E3">
        <w:rPr>
          <w:rFonts w:ascii="TradeGothic" w:eastAsia="Times New Roman" w:hAnsi="TradeGothic" w:cs="Segoe UI"/>
          <w:color w:val="333333"/>
          <w:sz w:val="27"/>
          <w:szCs w:val="27"/>
          <w:lang w:val="en" w:eastAsia="en-GB"/>
        </w:rPr>
        <w:t>recaptcha</w:t>
      </w:r>
      <w:proofErr w:type="spellEnd"/>
    </w:p>
    <w:p w14:paraId="0A2CF484" w14:textId="77777777" w:rsidR="007705E3" w:rsidRDefault="007705E3"/>
    <w:sectPr w:rsidR="007705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Microsoft Office User" w:date="2020-02-07T11:30:00Z" w:initials="MOU">
    <w:p w14:paraId="6929A94B" w14:textId="6A570609" w:rsidR="00C97318" w:rsidRDefault="00C97318">
      <w:pPr>
        <w:pStyle w:val="CommentText"/>
      </w:pPr>
      <w:r>
        <w:rPr>
          <w:rStyle w:val="CommentReference"/>
        </w:rPr>
        <w:annotationRef/>
      </w:r>
      <w:r>
        <w:t>Make the second words all lower case</w:t>
      </w:r>
    </w:p>
  </w:comment>
  <w:comment w:id="45" w:author="Microsoft Office User" w:date="2020-02-07T11:40:00Z" w:initials="MOU">
    <w:p w14:paraId="01F45D05" w14:textId="4D77A351" w:rsidR="00C97318" w:rsidRDefault="00C97318">
      <w:pPr>
        <w:pStyle w:val="CommentText"/>
      </w:pPr>
      <w:r>
        <w:rPr>
          <w:rStyle w:val="CommentReference"/>
        </w:rPr>
        <w:annotationRef/>
      </w:r>
      <w:r>
        <w:t>There will be a pdf that goes here, but I can add that later</w:t>
      </w:r>
    </w:p>
  </w:comment>
  <w:comment w:id="215" w:author="Microsoft Office User" w:date="2020-02-07T11:50:00Z" w:initials="MOU">
    <w:p w14:paraId="7576ABEF" w14:textId="4E03914E" w:rsidR="00C97318" w:rsidRDefault="00C97318">
      <w:pPr>
        <w:pStyle w:val="CommentText"/>
      </w:pPr>
      <w:r>
        <w:rPr>
          <w:rStyle w:val="CommentReference"/>
        </w:rPr>
        <w:annotationRef/>
      </w:r>
      <w:r>
        <w:t>Also lower case I on income here</w:t>
      </w:r>
    </w:p>
  </w:comment>
  <w:comment w:id="221" w:author="Microsoft Office User" w:date="2020-02-07T11:51:00Z" w:initials="MOU">
    <w:p w14:paraId="2B36754B" w14:textId="7D709572" w:rsidR="00C97318" w:rsidRDefault="00C97318">
      <w:pPr>
        <w:pStyle w:val="CommentText"/>
      </w:pPr>
      <w:r>
        <w:rPr>
          <w:rStyle w:val="CommentReference"/>
        </w:rPr>
        <w:annotationRef/>
      </w:r>
      <w:r>
        <w:t xml:space="preserve">Also lower case E on </w:t>
      </w:r>
      <w:r w:rsidR="002107E2">
        <w:t>education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29A94B" w15:done="0"/>
  <w15:commentEx w15:paraId="01F45D05" w15:done="0"/>
  <w15:commentEx w15:paraId="7576ABEF" w15:done="0"/>
  <w15:commentEx w15:paraId="2B3675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29A94B" w16cid:durableId="21E7C8C6"/>
  <w16cid:commentId w16cid:paraId="01F45D05" w16cid:durableId="21E7CB3B"/>
  <w16cid:commentId w16cid:paraId="7576ABEF" w16cid:durableId="21E7CD94"/>
  <w16cid:commentId w16cid:paraId="2B36754B" w16cid:durableId="21E7CD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TradeGothic">
    <w:altName w:val="Times New Roman"/>
    <w:charset w:val="00"/>
    <w:family w:val="auto"/>
    <w:pitch w:val="default"/>
  </w:font>
  <w:font w:name="&amp;quot">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634C7"/>
    <w:multiLevelType w:val="hybridMultilevel"/>
    <w:tmpl w:val="553C71DA"/>
    <w:lvl w:ilvl="0" w:tplc="DB76E83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9E7E76"/>
    <w:multiLevelType w:val="multilevel"/>
    <w:tmpl w:val="7F50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kki Slack">
    <w15:presenceInfo w15:providerId="AD" w15:userId="S-1-5-21-3292919640-1729195488-1124496004-184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5E3"/>
    <w:rsid w:val="00017922"/>
    <w:rsid w:val="000E67FA"/>
    <w:rsid w:val="000F3C45"/>
    <w:rsid w:val="002107E2"/>
    <w:rsid w:val="004076DF"/>
    <w:rsid w:val="006E6873"/>
    <w:rsid w:val="007705E3"/>
    <w:rsid w:val="0085157D"/>
    <w:rsid w:val="00A1187B"/>
    <w:rsid w:val="00B0628C"/>
    <w:rsid w:val="00C26879"/>
    <w:rsid w:val="00C97318"/>
    <w:rsid w:val="00E632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34"/>
    <o:shapelayout v:ext="edit">
      <o:idmap v:ext="edit" data="1"/>
    </o:shapelayout>
  </w:shapeDefaults>
  <w:decimalSymbol w:val="."/>
  <w:listSeparator w:val=","/>
  <w14:docId w14:val="3EE0034E"/>
  <w15:chartTrackingRefBased/>
  <w15:docId w15:val="{68722EA6-5206-4C15-81AE-B34E38CB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5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705E3"/>
    <w:rPr>
      <w:strike w:val="0"/>
      <w:dstrike w:val="0"/>
      <w:color w:val="CB2528"/>
      <w:u w:val="single"/>
      <w:effect w:val="none"/>
    </w:rPr>
  </w:style>
  <w:style w:type="character" w:styleId="Strong">
    <w:name w:val="Strong"/>
    <w:basedOn w:val="DefaultParagraphFont"/>
    <w:uiPriority w:val="22"/>
    <w:qFormat/>
    <w:rsid w:val="007705E3"/>
    <w:rPr>
      <w:b/>
      <w:bCs/>
    </w:rPr>
  </w:style>
  <w:style w:type="paragraph" w:styleId="ListParagraph">
    <w:name w:val="List Paragraph"/>
    <w:basedOn w:val="Normal"/>
    <w:uiPriority w:val="34"/>
    <w:qFormat/>
    <w:rsid w:val="00017922"/>
    <w:pPr>
      <w:ind w:left="720"/>
      <w:contextualSpacing/>
    </w:pPr>
  </w:style>
  <w:style w:type="table" w:styleId="TableGrid">
    <w:name w:val="Table Grid"/>
    <w:basedOn w:val="TableNormal"/>
    <w:uiPriority w:val="39"/>
    <w:rsid w:val="00C26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26879"/>
    <w:rPr>
      <w:sz w:val="16"/>
      <w:szCs w:val="16"/>
    </w:rPr>
  </w:style>
  <w:style w:type="paragraph" w:styleId="CommentText">
    <w:name w:val="annotation text"/>
    <w:basedOn w:val="Normal"/>
    <w:link w:val="CommentTextChar"/>
    <w:uiPriority w:val="99"/>
    <w:semiHidden/>
    <w:unhideWhenUsed/>
    <w:rsid w:val="00C26879"/>
    <w:pPr>
      <w:spacing w:line="240" w:lineRule="auto"/>
    </w:pPr>
    <w:rPr>
      <w:sz w:val="20"/>
      <w:szCs w:val="20"/>
    </w:rPr>
  </w:style>
  <w:style w:type="character" w:customStyle="1" w:styleId="CommentTextChar">
    <w:name w:val="Comment Text Char"/>
    <w:basedOn w:val="DefaultParagraphFont"/>
    <w:link w:val="CommentText"/>
    <w:uiPriority w:val="99"/>
    <w:semiHidden/>
    <w:rsid w:val="00C26879"/>
    <w:rPr>
      <w:sz w:val="20"/>
      <w:szCs w:val="20"/>
    </w:rPr>
  </w:style>
  <w:style w:type="paragraph" w:styleId="CommentSubject">
    <w:name w:val="annotation subject"/>
    <w:basedOn w:val="CommentText"/>
    <w:next w:val="CommentText"/>
    <w:link w:val="CommentSubjectChar"/>
    <w:uiPriority w:val="99"/>
    <w:semiHidden/>
    <w:unhideWhenUsed/>
    <w:rsid w:val="00C26879"/>
    <w:rPr>
      <w:b/>
      <w:bCs/>
    </w:rPr>
  </w:style>
  <w:style w:type="character" w:customStyle="1" w:styleId="CommentSubjectChar">
    <w:name w:val="Comment Subject Char"/>
    <w:basedOn w:val="CommentTextChar"/>
    <w:link w:val="CommentSubject"/>
    <w:uiPriority w:val="99"/>
    <w:semiHidden/>
    <w:rsid w:val="00C26879"/>
    <w:rPr>
      <w:b/>
      <w:bCs/>
      <w:sz w:val="20"/>
      <w:szCs w:val="20"/>
    </w:rPr>
  </w:style>
  <w:style w:type="paragraph" w:styleId="Revision">
    <w:name w:val="Revision"/>
    <w:hidden/>
    <w:uiPriority w:val="99"/>
    <w:semiHidden/>
    <w:rsid w:val="00C26879"/>
    <w:pPr>
      <w:spacing w:after="0" w:line="240" w:lineRule="auto"/>
    </w:pPr>
  </w:style>
  <w:style w:type="paragraph" w:styleId="BalloonText">
    <w:name w:val="Balloon Text"/>
    <w:basedOn w:val="Normal"/>
    <w:link w:val="BalloonTextChar"/>
    <w:uiPriority w:val="99"/>
    <w:semiHidden/>
    <w:unhideWhenUsed/>
    <w:rsid w:val="00C268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879"/>
    <w:rPr>
      <w:rFonts w:ascii="Segoe UI" w:hAnsi="Segoe UI" w:cs="Segoe UI"/>
      <w:sz w:val="18"/>
      <w:szCs w:val="18"/>
    </w:rPr>
  </w:style>
  <w:style w:type="paragraph" w:customStyle="1" w:styleId="active">
    <w:name w:val="active"/>
    <w:basedOn w:val="Normal"/>
    <w:rsid w:val="008515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162428">
      <w:bodyDiv w:val="1"/>
      <w:marLeft w:val="0"/>
      <w:marRight w:val="0"/>
      <w:marTop w:val="0"/>
      <w:marBottom w:val="0"/>
      <w:divBdr>
        <w:top w:val="none" w:sz="0" w:space="0" w:color="auto"/>
        <w:left w:val="none" w:sz="0" w:space="0" w:color="auto"/>
        <w:bottom w:val="none" w:sz="0" w:space="0" w:color="auto"/>
        <w:right w:val="none" w:sz="0" w:space="0" w:color="auto"/>
      </w:divBdr>
      <w:divsChild>
        <w:div w:id="1521314940">
          <w:marLeft w:val="0"/>
          <w:marRight w:val="42"/>
          <w:marTop w:val="0"/>
          <w:marBottom w:val="0"/>
          <w:divBdr>
            <w:top w:val="none" w:sz="0" w:space="0" w:color="auto"/>
            <w:left w:val="none" w:sz="0" w:space="0" w:color="auto"/>
            <w:bottom w:val="none" w:sz="0" w:space="0" w:color="auto"/>
            <w:right w:val="none" w:sz="0" w:space="0" w:color="auto"/>
          </w:divBdr>
        </w:div>
        <w:div w:id="1826897363">
          <w:marLeft w:val="42"/>
          <w:marRight w:val="0"/>
          <w:marTop w:val="0"/>
          <w:marBottom w:val="0"/>
          <w:divBdr>
            <w:top w:val="none" w:sz="0" w:space="0" w:color="auto"/>
            <w:left w:val="none" w:sz="0" w:space="0" w:color="auto"/>
            <w:bottom w:val="none" w:sz="0" w:space="0" w:color="auto"/>
            <w:right w:val="none" w:sz="0" w:space="0" w:color="auto"/>
          </w:divBdr>
        </w:div>
        <w:div w:id="1841965314">
          <w:marLeft w:val="0"/>
          <w:marRight w:val="0"/>
          <w:marTop w:val="0"/>
          <w:marBottom w:val="0"/>
          <w:divBdr>
            <w:top w:val="none" w:sz="0" w:space="0" w:color="auto"/>
            <w:left w:val="none" w:sz="0" w:space="0" w:color="auto"/>
            <w:bottom w:val="none" w:sz="0" w:space="0" w:color="auto"/>
            <w:right w:val="none" w:sz="0" w:space="0" w:color="auto"/>
          </w:divBdr>
        </w:div>
        <w:div w:id="1190071758">
          <w:marLeft w:val="0"/>
          <w:marRight w:val="42"/>
          <w:marTop w:val="0"/>
          <w:marBottom w:val="0"/>
          <w:divBdr>
            <w:top w:val="none" w:sz="0" w:space="0" w:color="auto"/>
            <w:left w:val="none" w:sz="0" w:space="0" w:color="auto"/>
            <w:bottom w:val="none" w:sz="0" w:space="0" w:color="auto"/>
            <w:right w:val="none" w:sz="0" w:space="0" w:color="auto"/>
          </w:divBdr>
        </w:div>
        <w:div w:id="767191600">
          <w:marLeft w:val="42"/>
          <w:marRight w:val="0"/>
          <w:marTop w:val="0"/>
          <w:marBottom w:val="0"/>
          <w:divBdr>
            <w:top w:val="none" w:sz="0" w:space="0" w:color="auto"/>
            <w:left w:val="none" w:sz="0" w:space="0" w:color="auto"/>
            <w:bottom w:val="none" w:sz="0" w:space="0" w:color="auto"/>
            <w:right w:val="none" w:sz="0" w:space="0" w:color="auto"/>
          </w:divBdr>
        </w:div>
        <w:div w:id="1244333560">
          <w:marLeft w:val="0"/>
          <w:marRight w:val="42"/>
          <w:marTop w:val="0"/>
          <w:marBottom w:val="0"/>
          <w:divBdr>
            <w:top w:val="none" w:sz="0" w:space="0" w:color="auto"/>
            <w:left w:val="none" w:sz="0" w:space="0" w:color="auto"/>
            <w:bottom w:val="none" w:sz="0" w:space="0" w:color="auto"/>
            <w:right w:val="none" w:sz="0" w:space="0" w:color="auto"/>
          </w:divBdr>
        </w:div>
        <w:div w:id="59789180">
          <w:marLeft w:val="42"/>
          <w:marRight w:val="0"/>
          <w:marTop w:val="0"/>
          <w:marBottom w:val="0"/>
          <w:divBdr>
            <w:top w:val="none" w:sz="0" w:space="0" w:color="auto"/>
            <w:left w:val="none" w:sz="0" w:space="0" w:color="auto"/>
            <w:bottom w:val="none" w:sz="0" w:space="0" w:color="auto"/>
            <w:right w:val="none" w:sz="0" w:space="0" w:color="auto"/>
          </w:divBdr>
        </w:div>
        <w:div w:id="1992103114">
          <w:marLeft w:val="0"/>
          <w:marRight w:val="42"/>
          <w:marTop w:val="0"/>
          <w:marBottom w:val="0"/>
          <w:divBdr>
            <w:top w:val="none" w:sz="0" w:space="0" w:color="auto"/>
            <w:left w:val="none" w:sz="0" w:space="0" w:color="auto"/>
            <w:bottom w:val="none" w:sz="0" w:space="0" w:color="auto"/>
            <w:right w:val="none" w:sz="0" w:space="0" w:color="auto"/>
          </w:divBdr>
        </w:div>
        <w:div w:id="302736334">
          <w:marLeft w:val="42"/>
          <w:marRight w:val="0"/>
          <w:marTop w:val="0"/>
          <w:marBottom w:val="0"/>
          <w:divBdr>
            <w:top w:val="none" w:sz="0" w:space="0" w:color="auto"/>
            <w:left w:val="none" w:sz="0" w:space="0" w:color="auto"/>
            <w:bottom w:val="none" w:sz="0" w:space="0" w:color="auto"/>
            <w:right w:val="none" w:sz="0" w:space="0" w:color="auto"/>
          </w:divBdr>
        </w:div>
        <w:div w:id="58552089">
          <w:marLeft w:val="0"/>
          <w:marRight w:val="0"/>
          <w:marTop w:val="0"/>
          <w:marBottom w:val="0"/>
          <w:divBdr>
            <w:top w:val="none" w:sz="0" w:space="0" w:color="auto"/>
            <w:left w:val="none" w:sz="0" w:space="0" w:color="auto"/>
            <w:bottom w:val="none" w:sz="0" w:space="0" w:color="auto"/>
            <w:right w:val="none" w:sz="0" w:space="0" w:color="auto"/>
          </w:divBdr>
        </w:div>
        <w:div w:id="821235013">
          <w:marLeft w:val="0"/>
          <w:marRight w:val="0"/>
          <w:marTop w:val="0"/>
          <w:marBottom w:val="0"/>
          <w:divBdr>
            <w:top w:val="none" w:sz="0" w:space="0" w:color="auto"/>
            <w:left w:val="none" w:sz="0" w:space="0" w:color="auto"/>
            <w:bottom w:val="none" w:sz="0" w:space="0" w:color="auto"/>
            <w:right w:val="none" w:sz="0" w:space="0" w:color="auto"/>
          </w:divBdr>
        </w:div>
      </w:divsChild>
    </w:div>
    <w:div w:id="671879156">
      <w:bodyDiv w:val="1"/>
      <w:marLeft w:val="0"/>
      <w:marRight w:val="0"/>
      <w:marTop w:val="0"/>
      <w:marBottom w:val="0"/>
      <w:divBdr>
        <w:top w:val="none" w:sz="0" w:space="0" w:color="auto"/>
        <w:left w:val="none" w:sz="0" w:space="0" w:color="auto"/>
        <w:bottom w:val="none" w:sz="0" w:space="0" w:color="auto"/>
        <w:right w:val="none" w:sz="0" w:space="0" w:color="auto"/>
      </w:divBdr>
      <w:divsChild>
        <w:div w:id="2099934741">
          <w:marLeft w:val="0"/>
          <w:marRight w:val="0"/>
          <w:marTop w:val="0"/>
          <w:marBottom w:val="0"/>
          <w:divBdr>
            <w:top w:val="none" w:sz="0" w:space="0" w:color="auto"/>
            <w:left w:val="none" w:sz="0" w:space="0" w:color="auto"/>
            <w:bottom w:val="none" w:sz="0" w:space="0" w:color="auto"/>
            <w:right w:val="none" w:sz="0" w:space="0" w:color="auto"/>
          </w:divBdr>
        </w:div>
        <w:div w:id="789856585">
          <w:marLeft w:val="0"/>
          <w:marRight w:val="0"/>
          <w:marTop w:val="0"/>
          <w:marBottom w:val="0"/>
          <w:divBdr>
            <w:top w:val="none" w:sz="0" w:space="0" w:color="auto"/>
            <w:left w:val="none" w:sz="0" w:space="0" w:color="auto"/>
            <w:bottom w:val="none" w:sz="0" w:space="0" w:color="auto"/>
            <w:right w:val="none" w:sz="0" w:space="0" w:color="auto"/>
          </w:divBdr>
        </w:div>
      </w:divsChild>
    </w:div>
    <w:div w:id="694423673">
      <w:bodyDiv w:val="1"/>
      <w:marLeft w:val="0"/>
      <w:marRight w:val="0"/>
      <w:marTop w:val="0"/>
      <w:marBottom w:val="0"/>
      <w:divBdr>
        <w:top w:val="none" w:sz="0" w:space="0" w:color="auto"/>
        <w:left w:val="none" w:sz="0" w:space="0" w:color="auto"/>
        <w:bottom w:val="none" w:sz="0" w:space="0" w:color="auto"/>
        <w:right w:val="none" w:sz="0" w:space="0" w:color="auto"/>
      </w:divBdr>
      <w:divsChild>
        <w:div w:id="915556491">
          <w:marLeft w:val="0"/>
          <w:marRight w:val="0"/>
          <w:marTop w:val="0"/>
          <w:marBottom w:val="0"/>
          <w:divBdr>
            <w:top w:val="none" w:sz="0" w:space="0" w:color="auto"/>
            <w:left w:val="none" w:sz="0" w:space="0" w:color="auto"/>
            <w:bottom w:val="none" w:sz="0" w:space="0" w:color="auto"/>
            <w:right w:val="none" w:sz="0" w:space="0" w:color="auto"/>
          </w:divBdr>
          <w:divsChild>
            <w:div w:id="1537816935">
              <w:marLeft w:val="0"/>
              <w:marRight w:val="0"/>
              <w:marTop w:val="0"/>
              <w:marBottom w:val="0"/>
              <w:divBdr>
                <w:top w:val="none" w:sz="0" w:space="0" w:color="auto"/>
                <w:left w:val="none" w:sz="0" w:space="0" w:color="auto"/>
                <w:bottom w:val="none" w:sz="0" w:space="0" w:color="auto"/>
                <w:right w:val="none" w:sz="0" w:space="0" w:color="auto"/>
              </w:divBdr>
              <w:divsChild>
                <w:div w:id="1066757550">
                  <w:marLeft w:val="0"/>
                  <w:marRight w:val="0"/>
                  <w:marTop w:val="0"/>
                  <w:marBottom w:val="0"/>
                  <w:divBdr>
                    <w:top w:val="none" w:sz="0" w:space="0" w:color="auto"/>
                    <w:left w:val="none" w:sz="0" w:space="0" w:color="auto"/>
                    <w:bottom w:val="none" w:sz="0" w:space="0" w:color="auto"/>
                    <w:right w:val="none" w:sz="0" w:space="0" w:color="auto"/>
                  </w:divBdr>
                  <w:divsChild>
                    <w:div w:id="2108848383">
                      <w:marLeft w:val="0"/>
                      <w:marRight w:val="0"/>
                      <w:marTop w:val="0"/>
                      <w:marBottom w:val="0"/>
                      <w:divBdr>
                        <w:top w:val="none" w:sz="0" w:space="0" w:color="auto"/>
                        <w:left w:val="none" w:sz="0" w:space="0" w:color="auto"/>
                        <w:bottom w:val="none" w:sz="0" w:space="0" w:color="auto"/>
                        <w:right w:val="none" w:sz="0" w:space="0" w:color="auto"/>
                      </w:divBdr>
                      <w:divsChild>
                        <w:div w:id="1727144054">
                          <w:marLeft w:val="0"/>
                          <w:marRight w:val="0"/>
                          <w:marTop w:val="0"/>
                          <w:marBottom w:val="0"/>
                          <w:divBdr>
                            <w:top w:val="none" w:sz="0" w:space="0" w:color="auto"/>
                            <w:left w:val="none" w:sz="0" w:space="0" w:color="auto"/>
                            <w:bottom w:val="none" w:sz="0" w:space="0" w:color="auto"/>
                            <w:right w:val="none" w:sz="0" w:space="0" w:color="auto"/>
                          </w:divBdr>
                        </w:div>
                        <w:div w:id="1841583895">
                          <w:marLeft w:val="0"/>
                          <w:marRight w:val="0"/>
                          <w:marTop w:val="0"/>
                          <w:marBottom w:val="0"/>
                          <w:divBdr>
                            <w:top w:val="none" w:sz="0" w:space="0" w:color="auto"/>
                            <w:left w:val="none" w:sz="0" w:space="0" w:color="auto"/>
                            <w:bottom w:val="none" w:sz="0" w:space="0" w:color="auto"/>
                            <w:right w:val="none" w:sz="0" w:space="0" w:color="auto"/>
                          </w:divBdr>
                        </w:div>
                        <w:div w:id="488399894">
                          <w:marLeft w:val="0"/>
                          <w:marRight w:val="0"/>
                          <w:marTop w:val="0"/>
                          <w:marBottom w:val="0"/>
                          <w:divBdr>
                            <w:top w:val="none" w:sz="0" w:space="0" w:color="auto"/>
                            <w:left w:val="none" w:sz="0" w:space="0" w:color="auto"/>
                            <w:bottom w:val="none" w:sz="0" w:space="0" w:color="auto"/>
                            <w:right w:val="none" w:sz="0" w:space="0" w:color="auto"/>
                          </w:divBdr>
                        </w:div>
                        <w:div w:id="1355837825">
                          <w:marLeft w:val="0"/>
                          <w:marRight w:val="0"/>
                          <w:marTop w:val="0"/>
                          <w:marBottom w:val="0"/>
                          <w:divBdr>
                            <w:top w:val="none" w:sz="0" w:space="0" w:color="auto"/>
                            <w:left w:val="none" w:sz="0" w:space="0" w:color="auto"/>
                            <w:bottom w:val="none" w:sz="0" w:space="0" w:color="auto"/>
                            <w:right w:val="none" w:sz="0" w:space="0" w:color="auto"/>
                          </w:divBdr>
                        </w:div>
                        <w:div w:id="64769383">
                          <w:marLeft w:val="0"/>
                          <w:marRight w:val="0"/>
                          <w:marTop w:val="0"/>
                          <w:marBottom w:val="0"/>
                          <w:divBdr>
                            <w:top w:val="none" w:sz="0" w:space="0" w:color="auto"/>
                            <w:left w:val="none" w:sz="0" w:space="0" w:color="auto"/>
                            <w:bottom w:val="none" w:sz="0" w:space="0" w:color="auto"/>
                            <w:right w:val="none" w:sz="0" w:space="0" w:color="auto"/>
                          </w:divBdr>
                        </w:div>
                        <w:div w:id="2012217647">
                          <w:marLeft w:val="0"/>
                          <w:marRight w:val="0"/>
                          <w:marTop w:val="0"/>
                          <w:marBottom w:val="0"/>
                          <w:divBdr>
                            <w:top w:val="none" w:sz="0" w:space="0" w:color="auto"/>
                            <w:left w:val="none" w:sz="0" w:space="0" w:color="auto"/>
                            <w:bottom w:val="none" w:sz="0" w:space="0" w:color="auto"/>
                            <w:right w:val="none" w:sz="0" w:space="0" w:color="auto"/>
                          </w:divBdr>
                        </w:div>
                        <w:div w:id="1581410207">
                          <w:marLeft w:val="0"/>
                          <w:marRight w:val="0"/>
                          <w:marTop w:val="0"/>
                          <w:marBottom w:val="0"/>
                          <w:divBdr>
                            <w:top w:val="none" w:sz="0" w:space="0" w:color="auto"/>
                            <w:left w:val="none" w:sz="0" w:space="0" w:color="auto"/>
                            <w:bottom w:val="none" w:sz="0" w:space="0" w:color="auto"/>
                            <w:right w:val="none" w:sz="0" w:space="0" w:color="auto"/>
                          </w:divBdr>
                        </w:div>
                        <w:div w:id="1384866666">
                          <w:marLeft w:val="0"/>
                          <w:marRight w:val="0"/>
                          <w:marTop w:val="0"/>
                          <w:marBottom w:val="0"/>
                          <w:divBdr>
                            <w:top w:val="none" w:sz="0" w:space="0" w:color="auto"/>
                            <w:left w:val="none" w:sz="0" w:space="0" w:color="auto"/>
                            <w:bottom w:val="none" w:sz="0" w:space="0" w:color="auto"/>
                            <w:right w:val="none" w:sz="0" w:space="0" w:color="auto"/>
                          </w:divBdr>
                        </w:div>
                        <w:div w:id="246615163">
                          <w:marLeft w:val="0"/>
                          <w:marRight w:val="0"/>
                          <w:marTop w:val="0"/>
                          <w:marBottom w:val="0"/>
                          <w:divBdr>
                            <w:top w:val="none" w:sz="0" w:space="0" w:color="auto"/>
                            <w:left w:val="none" w:sz="0" w:space="0" w:color="auto"/>
                            <w:bottom w:val="none" w:sz="0" w:space="0" w:color="auto"/>
                            <w:right w:val="none" w:sz="0" w:space="0" w:color="auto"/>
                          </w:divBdr>
                        </w:div>
                        <w:div w:id="1384452398">
                          <w:marLeft w:val="0"/>
                          <w:marRight w:val="0"/>
                          <w:marTop w:val="0"/>
                          <w:marBottom w:val="0"/>
                          <w:divBdr>
                            <w:top w:val="none" w:sz="0" w:space="0" w:color="auto"/>
                            <w:left w:val="none" w:sz="0" w:space="0" w:color="auto"/>
                            <w:bottom w:val="none" w:sz="0" w:space="0" w:color="auto"/>
                            <w:right w:val="none" w:sz="0" w:space="0" w:color="auto"/>
                          </w:divBdr>
                        </w:div>
                        <w:div w:id="350574595">
                          <w:marLeft w:val="0"/>
                          <w:marRight w:val="0"/>
                          <w:marTop w:val="0"/>
                          <w:marBottom w:val="0"/>
                          <w:divBdr>
                            <w:top w:val="none" w:sz="0" w:space="0" w:color="auto"/>
                            <w:left w:val="none" w:sz="0" w:space="0" w:color="auto"/>
                            <w:bottom w:val="none" w:sz="0" w:space="0" w:color="auto"/>
                            <w:right w:val="none" w:sz="0" w:space="0" w:color="auto"/>
                          </w:divBdr>
                        </w:div>
                      </w:divsChild>
                    </w:div>
                    <w:div w:id="1947930998">
                      <w:marLeft w:val="0"/>
                      <w:marRight w:val="0"/>
                      <w:marTop w:val="0"/>
                      <w:marBottom w:val="0"/>
                      <w:divBdr>
                        <w:top w:val="none" w:sz="0" w:space="0" w:color="auto"/>
                        <w:left w:val="none" w:sz="0" w:space="0" w:color="auto"/>
                        <w:bottom w:val="none" w:sz="0" w:space="0" w:color="auto"/>
                        <w:right w:val="none" w:sz="0" w:space="0" w:color="auto"/>
                      </w:divBdr>
                      <w:divsChild>
                        <w:div w:id="164783557">
                          <w:marLeft w:val="0"/>
                          <w:marRight w:val="0"/>
                          <w:marTop w:val="0"/>
                          <w:marBottom w:val="0"/>
                          <w:divBdr>
                            <w:top w:val="none" w:sz="0" w:space="0" w:color="auto"/>
                            <w:left w:val="none" w:sz="0" w:space="0" w:color="auto"/>
                            <w:bottom w:val="none" w:sz="0" w:space="0" w:color="auto"/>
                            <w:right w:val="none" w:sz="0" w:space="0" w:color="auto"/>
                          </w:divBdr>
                        </w:div>
                        <w:div w:id="241644180">
                          <w:marLeft w:val="0"/>
                          <w:marRight w:val="0"/>
                          <w:marTop w:val="0"/>
                          <w:marBottom w:val="0"/>
                          <w:divBdr>
                            <w:top w:val="none" w:sz="0" w:space="0" w:color="auto"/>
                            <w:left w:val="none" w:sz="0" w:space="0" w:color="auto"/>
                            <w:bottom w:val="none" w:sz="0" w:space="0" w:color="auto"/>
                            <w:right w:val="none" w:sz="0" w:space="0" w:color="auto"/>
                          </w:divBdr>
                          <w:divsChild>
                            <w:div w:id="1672676562">
                              <w:marLeft w:val="0"/>
                              <w:marRight w:val="0"/>
                              <w:marTop w:val="0"/>
                              <w:marBottom w:val="0"/>
                              <w:divBdr>
                                <w:top w:val="none" w:sz="0" w:space="0" w:color="auto"/>
                                <w:left w:val="none" w:sz="0" w:space="0" w:color="auto"/>
                                <w:bottom w:val="none" w:sz="0" w:space="0" w:color="auto"/>
                                <w:right w:val="none" w:sz="0" w:space="0" w:color="auto"/>
                              </w:divBdr>
                            </w:div>
                            <w:div w:id="1741248677">
                              <w:marLeft w:val="0"/>
                              <w:marRight w:val="0"/>
                              <w:marTop w:val="0"/>
                              <w:marBottom w:val="0"/>
                              <w:divBdr>
                                <w:top w:val="none" w:sz="0" w:space="0" w:color="auto"/>
                                <w:left w:val="none" w:sz="0" w:space="0" w:color="auto"/>
                                <w:bottom w:val="none" w:sz="0" w:space="0" w:color="auto"/>
                                <w:right w:val="none" w:sz="0" w:space="0" w:color="auto"/>
                              </w:divBdr>
                            </w:div>
                            <w:div w:id="14574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4561">
                      <w:marLeft w:val="0"/>
                      <w:marRight w:val="0"/>
                      <w:marTop w:val="0"/>
                      <w:marBottom w:val="0"/>
                      <w:divBdr>
                        <w:top w:val="none" w:sz="0" w:space="0" w:color="auto"/>
                        <w:left w:val="none" w:sz="0" w:space="0" w:color="auto"/>
                        <w:bottom w:val="none" w:sz="0" w:space="0" w:color="auto"/>
                        <w:right w:val="none" w:sz="0" w:space="0" w:color="auto"/>
                      </w:divBdr>
                      <w:divsChild>
                        <w:div w:id="1662350764">
                          <w:marLeft w:val="0"/>
                          <w:marRight w:val="0"/>
                          <w:marTop w:val="0"/>
                          <w:marBottom w:val="0"/>
                          <w:divBdr>
                            <w:top w:val="none" w:sz="0" w:space="0" w:color="auto"/>
                            <w:left w:val="none" w:sz="0" w:space="0" w:color="auto"/>
                            <w:bottom w:val="none" w:sz="0" w:space="0" w:color="auto"/>
                            <w:right w:val="none" w:sz="0" w:space="0" w:color="auto"/>
                          </w:divBdr>
                        </w:div>
                        <w:div w:id="2089382606">
                          <w:marLeft w:val="0"/>
                          <w:marRight w:val="0"/>
                          <w:marTop w:val="0"/>
                          <w:marBottom w:val="0"/>
                          <w:divBdr>
                            <w:top w:val="none" w:sz="0" w:space="0" w:color="auto"/>
                            <w:left w:val="none" w:sz="0" w:space="0" w:color="auto"/>
                            <w:bottom w:val="none" w:sz="0" w:space="0" w:color="auto"/>
                            <w:right w:val="none" w:sz="0" w:space="0" w:color="auto"/>
                          </w:divBdr>
                        </w:div>
                        <w:div w:id="1541287819">
                          <w:marLeft w:val="0"/>
                          <w:marRight w:val="0"/>
                          <w:marTop w:val="0"/>
                          <w:marBottom w:val="0"/>
                          <w:divBdr>
                            <w:top w:val="none" w:sz="0" w:space="0" w:color="auto"/>
                            <w:left w:val="none" w:sz="0" w:space="0" w:color="auto"/>
                            <w:bottom w:val="none" w:sz="0" w:space="0" w:color="auto"/>
                            <w:right w:val="none" w:sz="0" w:space="0" w:color="auto"/>
                          </w:divBdr>
                          <w:divsChild>
                            <w:div w:id="1887910093">
                              <w:marLeft w:val="0"/>
                              <w:marRight w:val="0"/>
                              <w:marTop w:val="0"/>
                              <w:marBottom w:val="0"/>
                              <w:divBdr>
                                <w:top w:val="none" w:sz="0" w:space="0" w:color="auto"/>
                                <w:left w:val="none" w:sz="0" w:space="0" w:color="auto"/>
                                <w:bottom w:val="none" w:sz="0" w:space="0" w:color="auto"/>
                                <w:right w:val="none" w:sz="0" w:space="0" w:color="auto"/>
                              </w:divBdr>
                            </w:div>
                            <w:div w:id="737246210">
                              <w:marLeft w:val="0"/>
                              <w:marRight w:val="0"/>
                              <w:marTop w:val="0"/>
                              <w:marBottom w:val="0"/>
                              <w:divBdr>
                                <w:top w:val="none" w:sz="0" w:space="0" w:color="auto"/>
                                <w:left w:val="none" w:sz="0" w:space="0" w:color="auto"/>
                                <w:bottom w:val="none" w:sz="0" w:space="0" w:color="auto"/>
                                <w:right w:val="none" w:sz="0" w:space="0" w:color="auto"/>
                              </w:divBdr>
                            </w:div>
                            <w:div w:id="2131165803">
                              <w:marLeft w:val="0"/>
                              <w:marRight w:val="0"/>
                              <w:marTop w:val="0"/>
                              <w:marBottom w:val="0"/>
                              <w:divBdr>
                                <w:top w:val="none" w:sz="0" w:space="0" w:color="auto"/>
                                <w:left w:val="none" w:sz="0" w:space="0" w:color="auto"/>
                                <w:bottom w:val="none" w:sz="0" w:space="0" w:color="auto"/>
                                <w:right w:val="none" w:sz="0" w:space="0" w:color="auto"/>
                              </w:divBdr>
                            </w:div>
                            <w:div w:id="1566069977">
                              <w:marLeft w:val="0"/>
                              <w:marRight w:val="0"/>
                              <w:marTop w:val="0"/>
                              <w:marBottom w:val="0"/>
                              <w:divBdr>
                                <w:top w:val="none" w:sz="0" w:space="0" w:color="auto"/>
                                <w:left w:val="none" w:sz="0" w:space="0" w:color="auto"/>
                                <w:bottom w:val="none" w:sz="0" w:space="0" w:color="auto"/>
                                <w:right w:val="none" w:sz="0" w:space="0" w:color="auto"/>
                              </w:divBdr>
                            </w:div>
                            <w:div w:id="533465302">
                              <w:marLeft w:val="0"/>
                              <w:marRight w:val="0"/>
                              <w:marTop w:val="0"/>
                              <w:marBottom w:val="0"/>
                              <w:divBdr>
                                <w:top w:val="none" w:sz="0" w:space="0" w:color="auto"/>
                                <w:left w:val="none" w:sz="0" w:space="0" w:color="auto"/>
                                <w:bottom w:val="none" w:sz="0" w:space="0" w:color="auto"/>
                                <w:right w:val="none" w:sz="0" w:space="0" w:color="auto"/>
                              </w:divBdr>
                            </w:div>
                            <w:div w:id="360937775">
                              <w:marLeft w:val="0"/>
                              <w:marRight w:val="0"/>
                              <w:marTop w:val="0"/>
                              <w:marBottom w:val="0"/>
                              <w:divBdr>
                                <w:top w:val="none" w:sz="0" w:space="0" w:color="auto"/>
                                <w:left w:val="none" w:sz="0" w:space="0" w:color="auto"/>
                                <w:bottom w:val="none" w:sz="0" w:space="0" w:color="auto"/>
                                <w:right w:val="none" w:sz="0" w:space="0" w:color="auto"/>
                              </w:divBdr>
                            </w:div>
                            <w:div w:id="883365837">
                              <w:marLeft w:val="0"/>
                              <w:marRight w:val="0"/>
                              <w:marTop w:val="0"/>
                              <w:marBottom w:val="0"/>
                              <w:divBdr>
                                <w:top w:val="none" w:sz="0" w:space="0" w:color="auto"/>
                                <w:left w:val="none" w:sz="0" w:space="0" w:color="auto"/>
                                <w:bottom w:val="none" w:sz="0" w:space="0" w:color="auto"/>
                                <w:right w:val="none" w:sz="0" w:space="0" w:color="auto"/>
                              </w:divBdr>
                            </w:div>
                            <w:div w:id="809857417">
                              <w:marLeft w:val="0"/>
                              <w:marRight w:val="0"/>
                              <w:marTop w:val="0"/>
                              <w:marBottom w:val="0"/>
                              <w:divBdr>
                                <w:top w:val="none" w:sz="0" w:space="0" w:color="auto"/>
                                <w:left w:val="none" w:sz="0" w:space="0" w:color="auto"/>
                                <w:bottom w:val="none" w:sz="0" w:space="0" w:color="auto"/>
                                <w:right w:val="none" w:sz="0" w:space="0" w:color="auto"/>
                              </w:divBdr>
                            </w:div>
                            <w:div w:id="1139617267">
                              <w:marLeft w:val="0"/>
                              <w:marRight w:val="0"/>
                              <w:marTop w:val="0"/>
                              <w:marBottom w:val="0"/>
                              <w:divBdr>
                                <w:top w:val="none" w:sz="0" w:space="0" w:color="auto"/>
                                <w:left w:val="none" w:sz="0" w:space="0" w:color="auto"/>
                                <w:bottom w:val="none" w:sz="0" w:space="0" w:color="auto"/>
                                <w:right w:val="none" w:sz="0" w:space="0" w:color="auto"/>
                              </w:divBdr>
                            </w:div>
                            <w:div w:id="1762334577">
                              <w:marLeft w:val="0"/>
                              <w:marRight w:val="0"/>
                              <w:marTop w:val="0"/>
                              <w:marBottom w:val="0"/>
                              <w:divBdr>
                                <w:top w:val="none" w:sz="0" w:space="0" w:color="auto"/>
                                <w:left w:val="none" w:sz="0" w:space="0" w:color="auto"/>
                                <w:bottom w:val="none" w:sz="0" w:space="0" w:color="auto"/>
                                <w:right w:val="none" w:sz="0" w:space="0" w:color="auto"/>
                              </w:divBdr>
                            </w:div>
                            <w:div w:id="1445492533">
                              <w:marLeft w:val="0"/>
                              <w:marRight w:val="0"/>
                              <w:marTop w:val="0"/>
                              <w:marBottom w:val="0"/>
                              <w:divBdr>
                                <w:top w:val="none" w:sz="0" w:space="0" w:color="auto"/>
                                <w:left w:val="none" w:sz="0" w:space="0" w:color="auto"/>
                                <w:bottom w:val="none" w:sz="0" w:space="0" w:color="auto"/>
                                <w:right w:val="none" w:sz="0" w:space="0" w:color="auto"/>
                              </w:divBdr>
                            </w:div>
                            <w:div w:id="1339846403">
                              <w:marLeft w:val="0"/>
                              <w:marRight w:val="0"/>
                              <w:marTop w:val="0"/>
                              <w:marBottom w:val="0"/>
                              <w:divBdr>
                                <w:top w:val="none" w:sz="0" w:space="0" w:color="auto"/>
                                <w:left w:val="none" w:sz="0" w:space="0" w:color="auto"/>
                                <w:bottom w:val="none" w:sz="0" w:space="0" w:color="auto"/>
                                <w:right w:val="none" w:sz="0" w:space="0" w:color="auto"/>
                              </w:divBdr>
                            </w:div>
                            <w:div w:id="1605458163">
                              <w:marLeft w:val="0"/>
                              <w:marRight w:val="0"/>
                              <w:marTop w:val="0"/>
                              <w:marBottom w:val="0"/>
                              <w:divBdr>
                                <w:top w:val="none" w:sz="0" w:space="0" w:color="auto"/>
                                <w:left w:val="none" w:sz="0" w:space="0" w:color="auto"/>
                                <w:bottom w:val="none" w:sz="0" w:space="0" w:color="auto"/>
                                <w:right w:val="none" w:sz="0" w:space="0" w:color="auto"/>
                              </w:divBdr>
                            </w:div>
                            <w:div w:id="94400085">
                              <w:marLeft w:val="0"/>
                              <w:marRight w:val="0"/>
                              <w:marTop w:val="0"/>
                              <w:marBottom w:val="0"/>
                              <w:divBdr>
                                <w:top w:val="none" w:sz="0" w:space="0" w:color="auto"/>
                                <w:left w:val="none" w:sz="0" w:space="0" w:color="auto"/>
                                <w:bottom w:val="none" w:sz="0" w:space="0" w:color="auto"/>
                                <w:right w:val="none" w:sz="0" w:space="0" w:color="auto"/>
                              </w:divBdr>
                            </w:div>
                            <w:div w:id="1537041817">
                              <w:marLeft w:val="0"/>
                              <w:marRight w:val="0"/>
                              <w:marTop w:val="0"/>
                              <w:marBottom w:val="0"/>
                              <w:divBdr>
                                <w:top w:val="none" w:sz="0" w:space="0" w:color="auto"/>
                                <w:left w:val="none" w:sz="0" w:space="0" w:color="auto"/>
                                <w:bottom w:val="none" w:sz="0" w:space="0" w:color="auto"/>
                                <w:right w:val="none" w:sz="0" w:space="0" w:color="auto"/>
                              </w:divBdr>
                            </w:div>
                            <w:div w:id="943538737">
                              <w:marLeft w:val="0"/>
                              <w:marRight w:val="0"/>
                              <w:marTop w:val="0"/>
                              <w:marBottom w:val="0"/>
                              <w:divBdr>
                                <w:top w:val="none" w:sz="0" w:space="0" w:color="auto"/>
                                <w:left w:val="none" w:sz="0" w:space="0" w:color="auto"/>
                                <w:bottom w:val="none" w:sz="0" w:space="0" w:color="auto"/>
                                <w:right w:val="none" w:sz="0" w:space="0" w:color="auto"/>
                              </w:divBdr>
                            </w:div>
                            <w:div w:id="2137943995">
                              <w:marLeft w:val="0"/>
                              <w:marRight w:val="0"/>
                              <w:marTop w:val="0"/>
                              <w:marBottom w:val="0"/>
                              <w:divBdr>
                                <w:top w:val="none" w:sz="0" w:space="0" w:color="auto"/>
                                <w:left w:val="none" w:sz="0" w:space="0" w:color="auto"/>
                                <w:bottom w:val="none" w:sz="0" w:space="0" w:color="auto"/>
                                <w:right w:val="none" w:sz="0" w:space="0" w:color="auto"/>
                              </w:divBdr>
                            </w:div>
                            <w:div w:id="272833014">
                              <w:marLeft w:val="0"/>
                              <w:marRight w:val="0"/>
                              <w:marTop w:val="0"/>
                              <w:marBottom w:val="0"/>
                              <w:divBdr>
                                <w:top w:val="none" w:sz="0" w:space="0" w:color="auto"/>
                                <w:left w:val="none" w:sz="0" w:space="0" w:color="auto"/>
                                <w:bottom w:val="none" w:sz="0" w:space="0" w:color="auto"/>
                                <w:right w:val="none" w:sz="0" w:space="0" w:color="auto"/>
                              </w:divBdr>
                            </w:div>
                            <w:div w:id="2042895972">
                              <w:marLeft w:val="0"/>
                              <w:marRight w:val="0"/>
                              <w:marTop w:val="0"/>
                              <w:marBottom w:val="0"/>
                              <w:divBdr>
                                <w:top w:val="none" w:sz="0" w:space="0" w:color="auto"/>
                                <w:left w:val="none" w:sz="0" w:space="0" w:color="auto"/>
                                <w:bottom w:val="none" w:sz="0" w:space="0" w:color="auto"/>
                                <w:right w:val="none" w:sz="0" w:space="0" w:color="auto"/>
                              </w:divBdr>
                            </w:div>
                            <w:div w:id="20127907">
                              <w:marLeft w:val="0"/>
                              <w:marRight w:val="0"/>
                              <w:marTop w:val="0"/>
                              <w:marBottom w:val="0"/>
                              <w:divBdr>
                                <w:top w:val="none" w:sz="0" w:space="0" w:color="auto"/>
                                <w:left w:val="none" w:sz="0" w:space="0" w:color="auto"/>
                                <w:bottom w:val="none" w:sz="0" w:space="0" w:color="auto"/>
                                <w:right w:val="none" w:sz="0" w:space="0" w:color="auto"/>
                              </w:divBdr>
                            </w:div>
                            <w:div w:id="776481501">
                              <w:marLeft w:val="0"/>
                              <w:marRight w:val="0"/>
                              <w:marTop w:val="0"/>
                              <w:marBottom w:val="0"/>
                              <w:divBdr>
                                <w:top w:val="none" w:sz="0" w:space="0" w:color="auto"/>
                                <w:left w:val="none" w:sz="0" w:space="0" w:color="auto"/>
                                <w:bottom w:val="none" w:sz="0" w:space="0" w:color="auto"/>
                                <w:right w:val="none" w:sz="0" w:space="0" w:color="auto"/>
                              </w:divBdr>
                            </w:div>
                            <w:div w:id="1696345753">
                              <w:marLeft w:val="0"/>
                              <w:marRight w:val="0"/>
                              <w:marTop w:val="0"/>
                              <w:marBottom w:val="0"/>
                              <w:divBdr>
                                <w:top w:val="none" w:sz="0" w:space="0" w:color="auto"/>
                                <w:left w:val="none" w:sz="0" w:space="0" w:color="auto"/>
                                <w:bottom w:val="none" w:sz="0" w:space="0" w:color="auto"/>
                                <w:right w:val="none" w:sz="0" w:space="0" w:color="auto"/>
                              </w:divBdr>
                            </w:div>
                            <w:div w:id="833421641">
                              <w:marLeft w:val="0"/>
                              <w:marRight w:val="0"/>
                              <w:marTop w:val="0"/>
                              <w:marBottom w:val="0"/>
                              <w:divBdr>
                                <w:top w:val="none" w:sz="0" w:space="0" w:color="auto"/>
                                <w:left w:val="none" w:sz="0" w:space="0" w:color="auto"/>
                                <w:bottom w:val="none" w:sz="0" w:space="0" w:color="auto"/>
                                <w:right w:val="none" w:sz="0" w:space="0" w:color="auto"/>
                              </w:divBdr>
                            </w:div>
                            <w:div w:id="1668945926">
                              <w:marLeft w:val="0"/>
                              <w:marRight w:val="0"/>
                              <w:marTop w:val="0"/>
                              <w:marBottom w:val="0"/>
                              <w:divBdr>
                                <w:top w:val="none" w:sz="0" w:space="0" w:color="auto"/>
                                <w:left w:val="none" w:sz="0" w:space="0" w:color="auto"/>
                                <w:bottom w:val="none" w:sz="0" w:space="0" w:color="auto"/>
                                <w:right w:val="none" w:sz="0" w:space="0" w:color="auto"/>
                              </w:divBdr>
                            </w:div>
                            <w:div w:id="581790965">
                              <w:marLeft w:val="0"/>
                              <w:marRight w:val="0"/>
                              <w:marTop w:val="0"/>
                              <w:marBottom w:val="0"/>
                              <w:divBdr>
                                <w:top w:val="none" w:sz="0" w:space="0" w:color="auto"/>
                                <w:left w:val="none" w:sz="0" w:space="0" w:color="auto"/>
                                <w:bottom w:val="none" w:sz="0" w:space="0" w:color="auto"/>
                                <w:right w:val="none" w:sz="0" w:space="0" w:color="auto"/>
                              </w:divBdr>
                            </w:div>
                            <w:div w:id="565454583">
                              <w:marLeft w:val="0"/>
                              <w:marRight w:val="0"/>
                              <w:marTop w:val="0"/>
                              <w:marBottom w:val="0"/>
                              <w:divBdr>
                                <w:top w:val="none" w:sz="0" w:space="0" w:color="auto"/>
                                <w:left w:val="none" w:sz="0" w:space="0" w:color="auto"/>
                                <w:bottom w:val="none" w:sz="0" w:space="0" w:color="auto"/>
                                <w:right w:val="none" w:sz="0" w:space="0" w:color="auto"/>
                              </w:divBdr>
                            </w:div>
                            <w:div w:id="19140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527">
                      <w:marLeft w:val="0"/>
                      <w:marRight w:val="0"/>
                      <w:marTop w:val="0"/>
                      <w:marBottom w:val="0"/>
                      <w:divBdr>
                        <w:top w:val="none" w:sz="0" w:space="0" w:color="auto"/>
                        <w:left w:val="none" w:sz="0" w:space="0" w:color="auto"/>
                        <w:bottom w:val="none" w:sz="0" w:space="0" w:color="auto"/>
                        <w:right w:val="none" w:sz="0" w:space="0" w:color="auto"/>
                      </w:divBdr>
                      <w:divsChild>
                        <w:div w:id="428964560">
                          <w:marLeft w:val="0"/>
                          <w:marRight w:val="0"/>
                          <w:marTop w:val="0"/>
                          <w:marBottom w:val="0"/>
                          <w:divBdr>
                            <w:top w:val="none" w:sz="0" w:space="0" w:color="auto"/>
                            <w:left w:val="none" w:sz="0" w:space="0" w:color="auto"/>
                            <w:bottom w:val="none" w:sz="0" w:space="0" w:color="auto"/>
                            <w:right w:val="none" w:sz="0" w:space="0" w:color="auto"/>
                          </w:divBdr>
                        </w:div>
                      </w:divsChild>
                    </w:div>
                    <w:div w:id="701323529">
                      <w:marLeft w:val="0"/>
                      <w:marRight w:val="0"/>
                      <w:marTop w:val="0"/>
                      <w:marBottom w:val="0"/>
                      <w:divBdr>
                        <w:top w:val="none" w:sz="0" w:space="0" w:color="auto"/>
                        <w:left w:val="none" w:sz="0" w:space="0" w:color="auto"/>
                        <w:bottom w:val="none" w:sz="0" w:space="0" w:color="auto"/>
                        <w:right w:val="none" w:sz="0" w:space="0" w:color="auto"/>
                      </w:divBdr>
                      <w:divsChild>
                        <w:div w:id="1320157657">
                          <w:marLeft w:val="0"/>
                          <w:marRight w:val="0"/>
                          <w:marTop w:val="0"/>
                          <w:marBottom w:val="75"/>
                          <w:divBdr>
                            <w:top w:val="none" w:sz="0" w:space="0" w:color="auto"/>
                            <w:left w:val="none" w:sz="0" w:space="0" w:color="auto"/>
                            <w:bottom w:val="none" w:sz="0" w:space="0" w:color="auto"/>
                            <w:right w:val="none" w:sz="0" w:space="0" w:color="auto"/>
                          </w:divBdr>
                        </w:div>
                        <w:div w:id="1515538920">
                          <w:marLeft w:val="0"/>
                          <w:marRight w:val="0"/>
                          <w:marTop w:val="0"/>
                          <w:marBottom w:val="75"/>
                          <w:divBdr>
                            <w:top w:val="none" w:sz="0" w:space="0" w:color="auto"/>
                            <w:left w:val="none" w:sz="0" w:space="0" w:color="auto"/>
                            <w:bottom w:val="none" w:sz="0" w:space="0" w:color="auto"/>
                            <w:right w:val="none" w:sz="0" w:space="0" w:color="auto"/>
                          </w:divBdr>
                        </w:div>
                        <w:div w:id="1707754178">
                          <w:marLeft w:val="0"/>
                          <w:marRight w:val="0"/>
                          <w:marTop w:val="0"/>
                          <w:marBottom w:val="75"/>
                          <w:divBdr>
                            <w:top w:val="none" w:sz="0" w:space="0" w:color="auto"/>
                            <w:left w:val="none" w:sz="0" w:space="0" w:color="auto"/>
                            <w:bottom w:val="none" w:sz="0" w:space="0" w:color="auto"/>
                            <w:right w:val="none" w:sz="0" w:space="0" w:color="auto"/>
                          </w:divBdr>
                        </w:div>
                        <w:div w:id="564993083">
                          <w:marLeft w:val="0"/>
                          <w:marRight w:val="0"/>
                          <w:marTop w:val="0"/>
                          <w:marBottom w:val="75"/>
                          <w:divBdr>
                            <w:top w:val="none" w:sz="0" w:space="0" w:color="auto"/>
                            <w:left w:val="none" w:sz="0" w:space="0" w:color="auto"/>
                            <w:bottom w:val="none" w:sz="0" w:space="0" w:color="auto"/>
                            <w:right w:val="none" w:sz="0" w:space="0" w:color="auto"/>
                          </w:divBdr>
                        </w:div>
                        <w:div w:id="578443205">
                          <w:marLeft w:val="0"/>
                          <w:marRight w:val="0"/>
                          <w:marTop w:val="0"/>
                          <w:marBottom w:val="0"/>
                          <w:divBdr>
                            <w:top w:val="none" w:sz="0" w:space="0" w:color="auto"/>
                            <w:left w:val="none" w:sz="0" w:space="0" w:color="auto"/>
                            <w:bottom w:val="none" w:sz="0" w:space="0" w:color="auto"/>
                            <w:right w:val="none" w:sz="0" w:space="0" w:color="auto"/>
                          </w:divBdr>
                        </w:div>
                        <w:div w:id="2102680266">
                          <w:marLeft w:val="0"/>
                          <w:marRight w:val="0"/>
                          <w:marTop w:val="300"/>
                          <w:marBottom w:val="300"/>
                          <w:divBdr>
                            <w:top w:val="none" w:sz="0" w:space="0" w:color="auto"/>
                            <w:left w:val="none" w:sz="0" w:space="0" w:color="auto"/>
                            <w:bottom w:val="none" w:sz="0" w:space="0" w:color="auto"/>
                            <w:right w:val="none" w:sz="0" w:space="0" w:color="auto"/>
                          </w:divBdr>
                          <w:divsChild>
                            <w:div w:id="1896352215">
                              <w:marLeft w:val="0"/>
                              <w:marRight w:val="0"/>
                              <w:marTop w:val="0"/>
                              <w:marBottom w:val="0"/>
                              <w:divBdr>
                                <w:top w:val="none" w:sz="0" w:space="0" w:color="auto"/>
                                <w:left w:val="none" w:sz="0" w:space="0" w:color="auto"/>
                                <w:bottom w:val="none" w:sz="0" w:space="0" w:color="auto"/>
                                <w:right w:val="none" w:sz="0" w:space="0" w:color="auto"/>
                              </w:divBdr>
                              <w:divsChild>
                                <w:div w:id="1133987532">
                                  <w:marLeft w:val="0"/>
                                  <w:marRight w:val="0"/>
                                  <w:marTop w:val="0"/>
                                  <w:marBottom w:val="75"/>
                                  <w:divBdr>
                                    <w:top w:val="none" w:sz="0" w:space="0" w:color="auto"/>
                                    <w:left w:val="none" w:sz="0" w:space="0" w:color="auto"/>
                                    <w:bottom w:val="none" w:sz="0" w:space="0" w:color="auto"/>
                                    <w:right w:val="none" w:sz="0" w:space="0" w:color="auto"/>
                                  </w:divBdr>
                                </w:div>
                                <w:div w:id="469710561">
                                  <w:marLeft w:val="0"/>
                                  <w:marRight w:val="0"/>
                                  <w:marTop w:val="0"/>
                                  <w:marBottom w:val="75"/>
                                  <w:divBdr>
                                    <w:top w:val="none" w:sz="0" w:space="0" w:color="auto"/>
                                    <w:left w:val="none" w:sz="0" w:space="0" w:color="auto"/>
                                    <w:bottom w:val="none" w:sz="0" w:space="0" w:color="auto"/>
                                    <w:right w:val="none" w:sz="0" w:space="0" w:color="auto"/>
                                  </w:divBdr>
                                </w:div>
                                <w:div w:id="1571422970">
                                  <w:marLeft w:val="0"/>
                                  <w:marRight w:val="0"/>
                                  <w:marTop w:val="0"/>
                                  <w:marBottom w:val="75"/>
                                  <w:divBdr>
                                    <w:top w:val="none" w:sz="0" w:space="0" w:color="auto"/>
                                    <w:left w:val="none" w:sz="0" w:space="0" w:color="auto"/>
                                    <w:bottom w:val="none" w:sz="0" w:space="0" w:color="auto"/>
                                    <w:right w:val="none" w:sz="0" w:space="0" w:color="auto"/>
                                  </w:divBdr>
                                </w:div>
                                <w:div w:id="8955563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874575">
      <w:bodyDiv w:val="1"/>
      <w:marLeft w:val="0"/>
      <w:marRight w:val="0"/>
      <w:marTop w:val="0"/>
      <w:marBottom w:val="0"/>
      <w:divBdr>
        <w:top w:val="none" w:sz="0" w:space="0" w:color="auto"/>
        <w:left w:val="none" w:sz="0" w:space="0" w:color="auto"/>
        <w:bottom w:val="none" w:sz="0" w:space="0" w:color="auto"/>
        <w:right w:val="none" w:sz="0" w:space="0" w:color="auto"/>
      </w:divBdr>
      <w:divsChild>
        <w:div w:id="258608919">
          <w:marLeft w:val="0"/>
          <w:marRight w:val="0"/>
          <w:marTop w:val="0"/>
          <w:marBottom w:val="0"/>
          <w:divBdr>
            <w:top w:val="none" w:sz="0" w:space="0" w:color="auto"/>
            <w:left w:val="none" w:sz="0" w:space="0" w:color="auto"/>
            <w:bottom w:val="none" w:sz="0" w:space="0" w:color="auto"/>
            <w:right w:val="none" w:sz="0" w:space="0" w:color="auto"/>
          </w:divBdr>
        </w:div>
        <w:div w:id="1592353669">
          <w:marLeft w:val="0"/>
          <w:marRight w:val="0"/>
          <w:marTop w:val="0"/>
          <w:marBottom w:val="0"/>
          <w:divBdr>
            <w:top w:val="none" w:sz="0" w:space="0" w:color="auto"/>
            <w:left w:val="none" w:sz="0" w:space="0" w:color="auto"/>
            <w:bottom w:val="none" w:sz="0" w:space="0" w:color="auto"/>
            <w:right w:val="none" w:sz="0" w:space="0" w:color="auto"/>
          </w:divBdr>
        </w:div>
        <w:div w:id="120808560">
          <w:marLeft w:val="0"/>
          <w:marRight w:val="0"/>
          <w:marTop w:val="0"/>
          <w:marBottom w:val="0"/>
          <w:divBdr>
            <w:top w:val="none" w:sz="0" w:space="0" w:color="auto"/>
            <w:left w:val="none" w:sz="0" w:space="0" w:color="auto"/>
            <w:bottom w:val="none" w:sz="0" w:space="0" w:color="auto"/>
            <w:right w:val="none" w:sz="0" w:space="0" w:color="auto"/>
          </w:divBdr>
          <w:divsChild>
            <w:div w:id="2080320328">
              <w:marLeft w:val="0"/>
              <w:marRight w:val="42"/>
              <w:marTop w:val="0"/>
              <w:marBottom w:val="0"/>
              <w:divBdr>
                <w:top w:val="none" w:sz="0" w:space="0" w:color="auto"/>
                <w:left w:val="none" w:sz="0" w:space="0" w:color="auto"/>
                <w:bottom w:val="none" w:sz="0" w:space="0" w:color="auto"/>
                <w:right w:val="none" w:sz="0" w:space="0" w:color="auto"/>
              </w:divBdr>
            </w:div>
            <w:div w:id="205946359">
              <w:marLeft w:val="42"/>
              <w:marRight w:val="0"/>
              <w:marTop w:val="0"/>
              <w:marBottom w:val="0"/>
              <w:divBdr>
                <w:top w:val="none" w:sz="0" w:space="0" w:color="auto"/>
                <w:left w:val="none" w:sz="0" w:space="0" w:color="auto"/>
                <w:bottom w:val="none" w:sz="0" w:space="0" w:color="auto"/>
                <w:right w:val="none" w:sz="0" w:space="0" w:color="auto"/>
              </w:divBdr>
            </w:div>
            <w:div w:id="616913334">
              <w:marLeft w:val="0"/>
              <w:marRight w:val="42"/>
              <w:marTop w:val="0"/>
              <w:marBottom w:val="0"/>
              <w:divBdr>
                <w:top w:val="none" w:sz="0" w:space="0" w:color="auto"/>
                <w:left w:val="none" w:sz="0" w:space="0" w:color="auto"/>
                <w:bottom w:val="none" w:sz="0" w:space="0" w:color="auto"/>
                <w:right w:val="none" w:sz="0" w:space="0" w:color="auto"/>
              </w:divBdr>
            </w:div>
            <w:div w:id="801310587">
              <w:marLeft w:val="42"/>
              <w:marRight w:val="0"/>
              <w:marTop w:val="0"/>
              <w:marBottom w:val="0"/>
              <w:divBdr>
                <w:top w:val="none" w:sz="0" w:space="0" w:color="auto"/>
                <w:left w:val="none" w:sz="0" w:space="0" w:color="auto"/>
                <w:bottom w:val="none" w:sz="0" w:space="0" w:color="auto"/>
                <w:right w:val="none" w:sz="0" w:space="0" w:color="auto"/>
              </w:divBdr>
            </w:div>
            <w:div w:id="2111733475">
              <w:marLeft w:val="0"/>
              <w:marRight w:val="42"/>
              <w:marTop w:val="0"/>
              <w:marBottom w:val="0"/>
              <w:divBdr>
                <w:top w:val="none" w:sz="0" w:space="0" w:color="auto"/>
                <w:left w:val="none" w:sz="0" w:space="0" w:color="auto"/>
                <w:bottom w:val="none" w:sz="0" w:space="0" w:color="auto"/>
                <w:right w:val="none" w:sz="0" w:space="0" w:color="auto"/>
              </w:divBdr>
            </w:div>
            <w:div w:id="2041929151">
              <w:marLeft w:val="42"/>
              <w:marRight w:val="0"/>
              <w:marTop w:val="0"/>
              <w:marBottom w:val="0"/>
              <w:divBdr>
                <w:top w:val="none" w:sz="0" w:space="0" w:color="auto"/>
                <w:left w:val="none" w:sz="0" w:space="0" w:color="auto"/>
                <w:bottom w:val="none" w:sz="0" w:space="0" w:color="auto"/>
                <w:right w:val="none" w:sz="0" w:space="0" w:color="auto"/>
              </w:divBdr>
            </w:div>
            <w:div w:id="2125541394">
              <w:marLeft w:val="0"/>
              <w:marRight w:val="42"/>
              <w:marTop w:val="0"/>
              <w:marBottom w:val="0"/>
              <w:divBdr>
                <w:top w:val="none" w:sz="0" w:space="0" w:color="auto"/>
                <w:left w:val="none" w:sz="0" w:space="0" w:color="auto"/>
                <w:bottom w:val="none" w:sz="0" w:space="0" w:color="auto"/>
                <w:right w:val="none" w:sz="0" w:space="0" w:color="auto"/>
              </w:divBdr>
            </w:div>
            <w:div w:id="663556484">
              <w:marLeft w:val="42"/>
              <w:marRight w:val="0"/>
              <w:marTop w:val="0"/>
              <w:marBottom w:val="0"/>
              <w:divBdr>
                <w:top w:val="none" w:sz="0" w:space="0" w:color="auto"/>
                <w:left w:val="none" w:sz="0" w:space="0" w:color="auto"/>
                <w:bottom w:val="none" w:sz="0" w:space="0" w:color="auto"/>
                <w:right w:val="none" w:sz="0" w:space="0" w:color="auto"/>
              </w:divBdr>
            </w:div>
            <w:div w:id="1951275125">
              <w:marLeft w:val="0"/>
              <w:marRight w:val="42"/>
              <w:marTop w:val="0"/>
              <w:marBottom w:val="0"/>
              <w:divBdr>
                <w:top w:val="none" w:sz="0" w:space="0" w:color="auto"/>
                <w:left w:val="none" w:sz="0" w:space="0" w:color="auto"/>
                <w:bottom w:val="none" w:sz="0" w:space="0" w:color="auto"/>
                <w:right w:val="none" w:sz="0" w:space="0" w:color="auto"/>
              </w:divBdr>
            </w:div>
            <w:div w:id="1566796678">
              <w:marLeft w:val="42"/>
              <w:marRight w:val="0"/>
              <w:marTop w:val="0"/>
              <w:marBottom w:val="0"/>
              <w:divBdr>
                <w:top w:val="none" w:sz="0" w:space="0" w:color="auto"/>
                <w:left w:val="none" w:sz="0" w:space="0" w:color="auto"/>
                <w:bottom w:val="none" w:sz="0" w:space="0" w:color="auto"/>
                <w:right w:val="none" w:sz="0" w:space="0" w:color="auto"/>
              </w:divBdr>
            </w:div>
            <w:div w:id="178735547">
              <w:marLeft w:val="0"/>
              <w:marRight w:val="42"/>
              <w:marTop w:val="0"/>
              <w:marBottom w:val="0"/>
              <w:divBdr>
                <w:top w:val="none" w:sz="0" w:space="0" w:color="auto"/>
                <w:left w:val="none" w:sz="0" w:space="0" w:color="auto"/>
                <w:bottom w:val="none" w:sz="0" w:space="0" w:color="auto"/>
                <w:right w:val="none" w:sz="0" w:space="0" w:color="auto"/>
              </w:divBdr>
            </w:div>
            <w:div w:id="657728555">
              <w:marLeft w:val="42"/>
              <w:marRight w:val="0"/>
              <w:marTop w:val="0"/>
              <w:marBottom w:val="0"/>
              <w:divBdr>
                <w:top w:val="none" w:sz="0" w:space="0" w:color="auto"/>
                <w:left w:val="none" w:sz="0" w:space="0" w:color="auto"/>
                <w:bottom w:val="none" w:sz="0" w:space="0" w:color="auto"/>
                <w:right w:val="none" w:sz="0" w:space="0" w:color="auto"/>
              </w:divBdr>
            </w:div>
            <w:div w:id="620383980">
              <w:marLeft w:val="0"/>
              <w:marRight w:val="42"/>
              <w:marTop w:val="0"/>
              <w:marBottom w:val="0"/>
              <w:divBdr>
                <w:top w:val="none" w:sz="0" w:space="0" w:color="auto"/>
                <w:left w:val="none" w:sz="0" w:space="0" w:color="auto"/>
                <w:bottom w:val="none" w:sz="0" w:space="0" w:color="auto"/>
                <w:right w:val="none" w:sz="0" w:space="0" w:color="auto"/>
              </w:divBdr>
            </w:div>
            <w:div w:id="1543207040">
              <w:marLeft w:val="42"/>
              <w:marRight w:val="0"/>
              <w:marTop w:val="0"/>
              <w:marBottom w:val="0"/>
              <w:divBdr>
                <w:top w:val="none" w:sz="0" w:space="0" w:color="auto"/>
                <w:left w:val="none" w:sz="0" w:space="0" w:color="auto"/>
                <w:bottom w:val="none" w:sz="0" w:space="0" w:color="auto"/>
                <w:right w:val="none" w:sz="0" w:space="0" w:color="auto"/>
              </w:divBdr>
            </w:div>
            <w:div w:id="1867713991">
              <w:marLeft w:val="0"/>
              <w:marRight w:val="42"/>
              <w:marTop w:val="0"/>
              <w:marBottom w:val="0"/>
              <w:divBdr>
                <w:top w:val="none" w:sz="0" w:space="0" w:color="auto"/>
                <w:left w:val="none" w:sz="0" w:space="0" w:color="auto"/>
                <w:bottom w:val="none" w:sz="0" w:space="0" w:color="auto"/>
                <w:right w:val="none" w:sz="0" w:space="0" w:color="auto"/>
              </w:divBdr>
            </w:div>
            <w:div w:id="475033829">
              <w:marLeft w:val="42"/>
              <w:marRight w:val="0"/>
              <w:marTop w:val="0"/>
              <w:marBottom w:val="0"/>
              <w:divBdr>
                <w:top w:val="none" w:sz="0" w:space="0" w:color="auto"/>
                <w:left w:val="none" w:sz="0" w:space="0" w:color="auto"/>
                <w:bottom w:val="none" w:sz="0" w:space="0" w:color="auto"/>
                <w:right w:val="none" w:sz="0" w:space="0" w:color="auto"/>
              </w:divBdr>
            </w:div>
            <w:div w:id="766004471">
              <w:marLeft w:val="0"/>
              <w:marRight w:val="42"/>
              <w:marTop w:val="0"/>
              <w:marBottom w:val="0"/>
              <w:divBdr>
                <w:top w:val="none" w:sz="0" w:space="0" w:color="auto"/>
                <w:left w:val="none" w:sz="0" w:space="0" w:color="auto"/>
                <w:bottom w:val="none" w:sz="0" w:space="0" w:color="auto"/>
                <w:right w:val="none" w:sz="0" w:space="0" w:color="auto"/>
              </w:divBdr>
            </w:div>
            <w:div w:id="1244679845">
              <w:marLeft w:val="42"/>
              <w:marRight w:val="0"/>
              <w:marTop w:val="0"/>
              <w:marBottom w:val="0"/>
              <w:divBdr>
                <w:top w:val="none" w:sz="0" w:space="0" w:color="auto"/>
                <w:left w:val="none" w:sz="0" w:space="0" w:color="auto"/>
                <w:bottom w:val="none" w:sz="0" w:space="0" w:color="auto"/>
                <w:right w:val="none" w:sz="0" w:space="0" w:color="auto"/>
              </w:divBdr>
            </w:div>
            <w:div w:id="859978167">
              <w:marLeft w:val="0"/>
              <w:marRight w:val="42"/>
              <w:marTop w:val="0"/>
              <w:marBottom w:val="0"/>
              <w:divBdr>
                <w:top w:val="none" w:sz="0" w:space="0" w:color="auto"/>
                <w:left w:val="none" w:sz="0" w:space="0" w:color="auto"/>
                <w:bottom w:val="none" w:sz="0" w:space="0" w:color="auto"/>
                <w:right w:val="none" w:sz="0" w:space="0" w:color="auto"/>
              </w:divBdr>
            </w:div>
            <w:div w:id="1148283318">
              <w:marLeft w:val="42"/>
              <w:marRight w:val="0"/>
              <w:marTop w:val="0"/>
              <w:marBottom w:val="0"/>
              <w:divBdr>
                <w:top w:val="none" w:sz="0" w:space="0" w:color="auto"/>
                <w:left w:val="none" w:sz="0" w:space="0" w:color="auto"/>
                <w:bottom w:val="none" w:sz="0" w:space="0" w:color="auto"/>
                <w:right w:val="none" w:sz="0" w:space="0" w:color="auto"/>
              </w:divBdr>
            </w:div>
            <w:div w:id="351422177">
              <w:marLeft w:val="0"/>
              <w:marRight w:val="42"/>
              <w:marTop w:val="0"/>
              <w:marBottom w:val="0"/>
              <w:divBdr>
                <w:top w:val="none" w:sz="0" w:space="0" w:color="auto"/>
                <w:left w:val="none" w:sz="0" w:space="0" w:color="auto"/>
                <w:bottom w:val="none" w:sz="0" w:space="0" w:color="auto"/>
                <w:right w:val="none" w:sz="0" w:space="0" w:color="auto"/>
              </w:divBdr>
            </w:div>
            <w:div w:id="1203906666">
              <w:marLeft w:val="42"/>
              <w:marRight w:val="0"/>
              <w:marTop w:val="0"/>
              <w:marBottom w:val="0"/>
              <w:divBdr>
                <w:top w:val="none" w:sz="0" w:space="0" w:color="auto"/>
                <w:left w:val="none" w:sz="0" w:space="0" w:color="auto"/>
                <w:bottom w:val="none" w:sz="0" w:space="0" w:color="auto"/>
                <w:right w:val="none" w:sz="0" w:space="0" w:color="auto"/>
              </w:divBdr>
            </w:div>
            <w:div w:id="2020428517">
              <w:marLeft w:val="0"/>
              <w:marRight w:val="42"/>
              <w:marTop w:val="0"/>
              <w:marBottom w:val="0"/>
              <w:divBdr>
                <w:top w:val="none" w:sz="0" w:space="0" w:color="auto"/>
                <w:left w:val="none" w:sz="0" w:space="0" w:color="auto"/>
                <w:bottom w:val="none" w:sz="0" w:space="0" w:color="auto"/>
                <w:right w:val="none" w:sz="0" w:space="0" w:color="auto"/>
              </w:divBdr>
            </w:div>
            <w:div w:id="1668904771">
              <w:marLeft w:val="42"/>
              <w:marRight w:val="0"/>
              <w:marTop w:val="0"/>
              <w:marBottom w:val="0"/>
              <w:divBdr>
                <w:top w:val="none" w:sz="0" w:space="0" w:color="auto"/>
                <w:left w:val="none" w:sz="0" w:space="0" w:color="auto"/>
                <w:bottom w:val="none" w:sz="0" w:space="0" w:color="auto"/>
                <w:right w:val="none" w:sz="0" w:space="0" w:color="auto"/>
              </w:divBdr>
            </w:div>
            <w:div w:id="1972635178">
              <w:marLeft w:val="0"/>
              <w:marRight w:val="42"/>
              <w:marTop w:val="0"/>
              <w:marBottom w:val="0"/>
              <w:divBdr>
                <w:top w:val="none" w:sz="0" w:space="0" w:color="auto"/>
                <w:left w:val="none" w:sz="0" w:space="0" w:color="auto"/>
                <w:bottom w:val="none" w:sz="0" w:space="0" w:color="auto"/>
                <w:right w:val="none" w:sz="0" w:space="0" w:color="auto"/>
              </w:divBdr>
            </w:div>
            <w:div w:id="82993769">
              <w:marLeft w:val="42"/>
              <w:marRight w:val="0"/>
              <w:marTop w:val="0"/>
              <w:marBottom w:val="0"/>
              <w:divBdr>
                <w:top w:val="none" w:sz="0" w:space="0" w:color="auto"/>
                <w:left w:val="none" w:sz="0" w:space="0" w:color="auto"/>
                <w:bottom w:val="none" w:sz="0" w:space="0" w:color="auto"/>
                <w:right w:val="none" w:sz="0" w:space="0" w:color="auto"/>
              </w:divBdr>
            </w:div>
            <w:div w:id="2391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131">
      <w:bodyDiv w:val="1"/>
      <w:marLeft w:val="0"/>
      <w:marRight w:val="0"/>
      <w:marTop w:val="0"/>
      <w:marBottom w:val="0"/>
      <w:divBdr>
        <w:top w:val="none" w:sz="0" w:space="0" w:color="auto"/>
        <w:left w:val="none" w:sz="0" w:space="0" w:color="auto"/>
        <w:bottom w:val="none" w:sz="0" w:space="0" w:color="auto"/>
        <w:right w:val="none" w:sz="0" w:space="0" w:color="auto"/>
      </w:divBdr>
    </w:div>
    <w:div w:id="1607494915">
      <w:bodyDiv w:val="1"/>
      <w:marLeft w:val="0"/>
      <w:marRight w:val="0"/>
      <w:marTop w:val="0"/>
      <w:marBottom w:val="0"/>
      <w:divBdr>
        <w:top w:val="none" w:sz="0" w:space="0" w:color="auto"/>
        <w:left w:val="none" w:sz="0" w:space="0" w:color="auto"/>
        <w:bottom w:val="none" w:sz="0" w:space="0" w:color="auto"/>
        <w:right w:val="none" w:sz="0" w:space="0" w:color="auto"/>
      </w:divBdr>
    </w:div>
    <w:div w:id="2115857197">
      <w:bodyDiv w:val="1"/>
      <w:marLeft w:val="0"/>
      <w:marRight w:val="0"/>
      <w:marTop w:val="0"/>
      <w:marBottom w:val="0"/>
      <w:divBdr>
        <w:top w:val="none" w:sz="0" w:space="0" w:color="auto"/>
        <w:left w:val="none" w:sz="0" w:space="0" w:color="auto"/>
        <w:bottom w:val="none" w:sz="0" w:space="0" w:color="auto"/>
        <w:right w:val="none" w:sz="0" w:space="0" w:color="auto"/>
      </w:divBdr>
      <w:divsChild>
        <w:div w:id="333456713">
          <w:marLeft w:val="0"/>
          <w:marRight w:val="0"/>
          <w:marTop w:val="0"/>
          <w:marBottom w:val="0"/>
          <w:divBdr>
            <w:top w:val="none" w:sz="0" w:space="0" w:color="auto"/>
            <w:left w:val="none" w:sz="0" w:space="0" w:color="auto"/>
            <w:bottom w:val="none" w:sz="0" w:space="0" w:color="auto"/>
            <w:right w:val="none" w:sz="0" w:space="0" w:color="auto"/>
          </w:divBdr>
          <w:divsChild>
            <w:div w:id="1492061535">
              <w:marLeft w:val="0"/>
              <w:marRight w:val="0"/>
              <w:marTop w:val="0"/>
              <w:marBottom w:val="0"/>
              <w:divBdr>
                <w:top w:val="none" w:sz="0" w:space="0" w:color="auto"/>
                <w:left w:val="none" w:sz="0" w:space="0" w:color="auto"/>
                <w:bottom w:val="none" w:sz="0" w:space="0" w:color="auto"/>
                <w:right w:val="none" w:sz="0" w:space="0" w:color="auto"/>
              </w:divBdr>
              <w:divsChild>
                <w:div w:id="1147280885">
                  <w:marLeft w:val="0"/>
                  <w:marRight w:val="0"/>
                  <w:marTop w:val="0"/>
                  <w:marBottom w:val="0"/>
                  <w:divBdr>
                    <w:top w:val="none" w:sz="0" w:space="0" w:color="auto"/>
                    <w:left w:val="none" w:sz="0" w:space="0" w:color="auto"/>
                    <w:bottom w:val="none" w:sz="0" w:space="0" w:color="auto"/>
                    <w:right w:val="none" w:sz="0" w:space="0" w:color="auto"/>
                  </w:divBdr>
                  <w:divsChild>
                    <w:div w:id="676076626">
                      <w:marLeft w:val="0"/>
                      <w:marRight w:val="0"/>
                      <w:marTop w:val="0"/>
                      <w:marBottom w:val="0"/>
                      <w:divBdr>
                        <w:top w:val="none" w:sz="0" w:space="0" w:color="auto"/>
                        <w:left w:val="none" w:sz="0" w:space="0" w:color="auto"/>
                        <w:bottom w:val="none" w:sz="0" w:space="0" w:color="auto"/>
                        <w:right w:val="none" w:sz="0" w:space="0" w:color="auto"/>
                      </w:divBdr>
                      <w:divsChild>
                        <w:div w:id="961809688">
                          <w:marLeft w:val="0"/>
                          <w:marRight w:val="0"/>
                          <w:marTop w:val="0"/>
                          <w:marBottom w:val="0"/>
                          <w:divBdr>
                            <w:top w:val="none" w:sz="0" w:space="0" w:color="auto"/>
                            <w:left w:val="none" w:sz="0" w:space="0" w:color="auto"/>
                            <w:bottom w:val="none" w:sz="0" w:space="0" w:color="auto"/>
                            <w:right w:val="none" w:sz="0" w:space="0" w:color="auto"/>
                          </w:divBdr>
                        </w:div>
                        <w:div w:id="1687712812">
                          <w:marLeft w:val="0"/>
                          <w:marRight w:val="0"/>
                          <w:marTop w:val="0"/>
                          <w:marBottom w:val="0"/>
                          <w:divBdr>
                            <w:top w:val="none" w:sz="0" w:space="0" w:color="auto"/>
                            <w:left w:val="none" w:sz="0" w:space="0" w:color="auto"/>
                            <w:bottom w:val="none" w:sz="0" w:space="0" w:color="auto"/>
                            <w:right w:val="none" w:sz="0" w:space="0" w:color="auto"/>
                          </w:divBdr>
                        </w:div>
                        <w:div w:id="1837264323">
                          <w:marLeft w:val="0"/>
                          <w:marRight w:val="0"/>
                          <w:marTop w:val="0"/>
                          <w:marBottom w:val="0"/>
                          <w:divBdr>
                            <w:top w:val="none" w:sz="0" w:space="0" w:color="auto"/>
                            <w:left w:val="none" w:sz="0" w:space="0" w:color="auto"/>
                            <w:bottom w:val="none" w:sz="0" w:space="0" w:color="auto"/>
                            <w:right w:val="none" w:sz="0" w:space="0" w:color="auto"/>
                          </w:divBdr>
                        </w:div>
                        <w:div w:id="1923879374">
                          <w:marLeft w:val="0"/>
                          <w:marRight w:val="0"/>
                          <w:marTop w:val="0"/>
                          <w:marBottom w:val="0"/>
                          <w:divBdr>
                            <w:top w:val="none" w:sz="0" w:space="0" w:color="auto"/>
                            <w:left w:val="none" w:sz="0" w:space="0" w:color="auto"/>
                            <w:bottom w:val="none" w:sz="0" w:space="0" w:color="auto"/>
                            <w:right w:val="none" w:sz="0" w:space="0" w:color="auto"/>
                          </w:divBdr>
                        </w:div>
                        <w:div w:id="638614957">
                          <w:marLeft w:val="0"/>
                          <w:marRight w:val="0"/>
                          <w:marTop w:val="0"/>
                          <w:marBottom w:val="0"/>
                          <w:divBdr>
                            <w:top w:val="none" w:sz="0" w:space="0" w:color="auto"/>
                            <w:left w:val="none" w:sz="0" w:space="0" w:color="auto"/>
                            <w:bottom w:val="none" w:sz="0" w:space="0" w:color="auto"/>
                            <w:right w:val="none" w:sz="0" w:space="0" w:color="auto"/>
                          </w:divBdr>
                        </w:div>
                        <w:div w:id="191771005">
                          <w:marLeft w:val="0"/>
                          <w:marRight w:val="0"/>
                          <w:marTop w:val="0"/>
                          <w:marBottom w:val="0"/>
                          <w:divBdr>
                            <w:top w:val="none" w:sz="0" w:space="0" w:color="auto"/>
                            <w:left w:val="none" w:sz="0" w:space="0" w:color="auto"/>
                            <w:bottom w:val="none" w:sz="0" w:space="0" w:color="auto"/>
                            <w:right w:val="none" w:sz="0" w:space="0" w:color="auto"/>
                          </w:divBdr>
                        </w:div>
                        <w:div w:id="702248206">
                          <w:marLeft w:val="0"/>
                          <w:marRight w:val="0"/>
                          <w:marTop w:val="0"/>
                          <w:marBottom w:val="0"/>
                          <w:divBdr>
                            <w:top w:val="none" w:sz="0" w:space="0" w:color="auto"/>
                            <w:left w:val="none" w:sz="0" w:space="0" w:color="auto"/>
                            <w:bottom w:val="none" w:sz="0" w:space="0" w:color="auto"/>
                            <w:right w:val="none" w:sz="0" w:space="0" w:color="auto"/>
                          </w:divBdr>
                        </w:div>
                        <w:div w:id="1173839058">
                          <w:marLeft w:val="0"/>
                          <w:marRight w:val="0"/>
                          <w:marTop w:val="0"/>
                          <w:marBottom w:val="0"/>
                          <w:divBdr>
                            <w:top w:val="none" w:sz="0" w:space="0" w:color="auto"/>
                            <w:left w:val="none" w:sz="0" w:space="0" w:color="auto"/>
                            <w:bottom w:val="none" w:sz="0" w:space="0" w:color="auto"/>
                            <w:right w:val="none" w:sz="0" w:space="0" w:color="auto"/>
                          </w:divBdr>
                        </w:div>
                        <w:div w:id="390689393">
                          <w:marLeft w:val="0"/>
                          <w:marRight w:val="0"/>
                          <w:marTop w:val="0"/>
                          <w:marBottom w:val="0"/>
                          <w:divBdr>
                            <w:top w:val="none" w:sz="0" w:space="0" w:color="auto"/>
                            <w:left w:val="none" w:sz="0" w:space="0" w:color="auto"/>
                            <w:bottom w:val="none" w:sz="0" w:space="0" w:color="auto"/>
                            <w:right w:val="none" w:sz="0" w:space="0" w:color="auto"/>
                          </w:divBdr>
                        </w:div>
                        <w:div w:id="348920589">
                          <w:marLeft w:val="0"/>
                          <w:marRight w:val="0"/>
                          <w:marTop w:val="0"/>
                          <w:marBottom w:val="0"/>
                          <w:divBdr>
                            <w:top w:val="none" w:sz="0" w:space="0" w:color="auto"/>
                            <w:left w:val="none" w:sz="0" w:space="0" w:color="auto"/>
                            <w:bottom w:val="none" w:sz="0" w:space="0" w:color="auto"/>
                            <w:right w:val="none" w:sz="0" w:space="0" w:color="auto"/>
                          </w:divBdr>
                        </w:div>
                        <w:div w:id="1570843372">
                          <w:marLeft w:val="0"/>
                          <w:marRight w:val="0"/>
                          <w:marTop w:val="0"/>
                          <w:marBottom w:val="0"/>
                          <w:divBdr>
                            <w:top w:val="none" w:sz="0" w:space="0" w:color="auto"/>
                            <w:left w:val="none" w:sz="0" w:space="0" w:color="auto"/>
                            <w:bottom w:val="none" w:sz="0" w:space="0" w:color="auto"/>
                            <w:right w:val="none" w:sz="0" w:space="0" w:color="auto"/>
                          </w:divBdr>
                        </w:div>
                      </w:divsChild>
                    </w:div>
                    <w:div w:id="1655838882">
                      <w:marLeft w:val="0"/>
                      <w:marRight w:val="0"/>
                      <w:marTop w:val="0"/>
                      <w:marBottom w:val="0"/>
                      <w:divBdr>
                        <w:top w:val="none" w:sz="0" w:space="0" w:color="auto"/>
                        <w:left w:val="none" w:sz="0" w:space="0" w:color="auto"/>
                        <w:bottom w:val="none" w:sz="0" w:space="0" w:color="auto"/>
                        <w:right w:val="none" w:sz="0" w:space="0" w:color="auto"/>
                      </w:divBdr>
                      <w:divsChild>
                        <w:div w:id="378549625">
                          <w:marLeft w:val="0"/>
                          <w:marRight w:val="0"/>
                          <w:marTop w:val="0"/>
                          <w:marBottom w:val="0"/>
                          <w:divBdr>
                            <w:top w:val="none" w:sz="0" w:space="0" w:color="auto"/>
                            <w:left w:val="none" w:sz="0" w:space="0" w:color="auto"/>
                            <w:bottom w:val="none" w:sz="0" w:space="0" w:color="auto"/>
                            <w:right w:val="none" w:sz="0" w:space="0" w:color="auto"/>
                          </w:divBdr>
                        </w:div>
                        <w:div w:id="1833833372">
                          <w:marLeft w:val="0"/>
                          <w:marRight w:val="0"/>
                          <w:marTop w:val="0"/>
                          <w:marBottom w:val="0"/>
                          <w:divBdr>
                            <w:top w:val="none" w:sz="0" w:space="0" w:color="auto"/>
                            <w:left w:val="none" w:sz="0" w:space="0" w:color="auto"/>
                            <w:bottom w:val="none" w:sz="0" w:space="0" w:color="auto"/>
                            <w:right w:val="none" w:sz="0" w:space="0" w:color="auto"/>
                          </w:divBdr>
                          <w:divsChild>
                            <w:div w:id="1978796186">
                              <w:marLeft w:val="0"/>
                              <w:marRight w:val="0"/>
                              <w:marTop w:val="0"/>
                              <w:marBottom w:val="0"/>
                              <w:divBdr>
                                <w:top w:val="none" w:sz="0" w:space="0" w:color="auto"/>
                                <w:left w:val="none" w:sz="0" w:space="0" w:color="auto"/>
                                <w:bottom w:val="none" w:sz="0" w:space="0" w:color="auto"/>
                                <w:right w:val="none" w:sz="0" w:space="0" w:color="auto"/>
                              </w:divBdr>
                            </w:div>
                            <w:div w:id="1962999883">
                              <w:marLeft w:val="0"/>
                              <w:marRight w:val="0"/>
                              <w:marTop w:val="0"/>
                              <w:marBottom w:val="0"/>
                              <w:divBdr>
                                <w:top w:val="none" w:sz="0" w:space="0" w:color="auto"/>
                                <w:left w:val="none" w:sz="0" w:space="0" w:color="auto"/>
                                <w:bottom w:val="none" w:sz="0" w:space="0" w:color="auto"/>
                                <w:right w:val="none" w:sz="0" w:space="0" w:color="auto"/>
                              </w:divBdr>
                            </w:div>
                            <w:div w:id="14428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9821">
                      <w:marLeft w:val="0"/>
                      <w:marRight w:val="0"/>
                      <w:marTop w:val="0"/>
                      <w:marBottom w:val="0"/>
                      <w:divBdr>
                        <w:top w:val="none" w:sz="0" w:space="0" w:color="auto"/>
                        <w:left w:val="none" w:sz="0" w:space="0" w:color="auto"/>
                        <w:bottom w:val="none" w:sz="0" w:space="0" w:color="auto"/>
                        <w:right w:val="none" w:sz="0" w:space="0" w:color="auto"/>
                      </w:divBdr>
                      <w:divsChild>
                        <w:div w:id="256983702">
                          <w:marLeft w:val="0"/>
                          <w:marRight w:val="0"/>
                          <w:marTop w:val="0"/>
                          <w:marBottom w:val="0"/>
                          <w:divBdr>
                            <w:top w:val="none" w:sz="0" w:space="0" w:color="auto"/>
                            <w:left w:val="none" w:sz="0" w:space="0" w:color="auto"/>
                            <w:bottom w:val="none" w:sz="0" w:space="0" w:color="auto"/>
                            <w:right w:val="none" w:sz="0" w:space="0" w:color="auto"/>
                          </w:divBdr>
                        </w:div>
                        <w:div w:id="2112431419">
                          <w:marLeft w:val="0"/>
                          <w:marRight w:val="0"/>
                          <w:marTop w:val="0"/>
                          <w:marBottom w:val="0"/>
                          <w:divBdr>
                            <w:top w:val="none" w:sz="0" w:space="0" w:color="auto"/>
                            <w:left w:val="none" w:sz="0" w:space="0" w:color="auto"/>
                            <w:bottom w:val="none" w:sz="0" w:space="0" w:color="auto"/>
                            <w:right w:val="none" w:sz="0" w:space="0" w:color="auto"/>
                          </w:divBdr>
                        </w:div>
                        <w:div w:id="1722245386">
                          <w:marLeft w:val="0"/>
                          <w:marRight w:val="0"/>
                          <w:marTop w:val="0"/>
                          <w:marBottom w:val="0"/>
                          <w:divBdr>
                            <w:top w:val="none" w:sz="0" w:space="0" w:color="auto"/>
                            <w:left w:val="none" w:sz="0" w:space="0" w:color="auto"/>
                            <w:bottom w:val="none" w:sz="0" w:space="0" w:color="auto"/>
                            <w:right w:val="none" w:sz="0" w:space="0" w:color="auto"/>
                          </w:divBdr>
                          <w:divsChild>
                            <w:div w:id="1219972882">
                              <w:marLeft w:val="0"/>
                              <w:marRight w:val="0"/>
                              <w:marTop w:val="0"/>
                              <w:marBottom w:val="0"/>
                              <w:divBdr>
                                <w:top w:val="none" w:sz="0" w:space="0" w:color="auto"/>
                                <w:left w:val="none" w:sz="0" w:space="0" w:color="auto"/>
                                <w:bottom w:val="none" w:sz="0" w:space="0" w:color="auto"/>
                                <w:right w:val="none" w:sz="0" w:space="0" w:color="auto"/>
                              </w:divBdr>
                            </w:div>
                            <w:div w:id="2118594861">
                              <w:marLeft w:val="0"/>
                              <w:marRight w:val="0"/>
                              <w:marTop w:val="0"/>
                              <w:marBottom w:val="0"/>
                              <w:divBdr>
                                <w:top w:val="none" w:sz="0" w:space="0" w:color="auto"/>
                                <w:left w:val="none" w:sz="0" w:space="0" w:color="auto"/>
                                <w:bottom w:val="none" w:sz="0" w:space="0" w:color="auto"/>
                                <w:right w:val="none" w:sz="0" w:space="0" w:color="auto"/>
                              </w:divBdr>
                            </w:div>
                            <w:div w:id="423843704">
                              <w:marLeft w:val="0"/>
                              <w:marRight w:val="0"/>
                              <w:marTop w:val="0"/>
                              <w:marBottom w:val="0"/>
                              <w:divBdr>
                                <w:top w:val="none" w:sz="0" w:space="0" w:color="auto"/>
                                <w:left w:val="none" w:sz="0" w:space="0" w:color="auto"/>
                                <w:bottom w:val="none" w:sz="0" w:space="0" w:color="auto"/>
                                <w:right w:val="none" w:sz="0" w:space="0" w:color="auto"/>
                              </w:divBdr>
                            </w:div>
                            <w:div w:id="721447204">
                              <w:marLeft w:val="0"/>
                              <w:marRight w:val="0"/>
                              <w:marTop w:val="0"/>
                              <w:marBottom w:val="0"/>
                              <w:divBdr>
                                <w:top w:val="none" w:sz="0" w:space="0" w:color="auto"/>
                                <w:left w:val="none" w:sz="0" w:space="0" w:color="auto"/>
                                <w:bottom w:val="none" w:sz="0" w:space="0" w:color="auto"/>
                                <w:right w:val="none" w:sz="0" w:space="0" w:color="auto"/>
                              </w:divBdr>
                            </w:div>
                            <w:div w:id="727340736">
                              <w:marLeft w:val="0"/>
                              <w:marRight w:val="0"/>
                              <w:marTop w:val="0"/>
                              <w:marBottom w:val="0"/>
                              <w:divBdr>
                                <w:top w:val="none" w:sz="0" w:space="0" w:color="auto"/>
                                <w:left w:val="none" w:sz="0" w:space="0" w:color="auto"/>
                                <w:bottom w:val="none" w:sz="0" w:space="0" w:color="auto"/>
                                <w:right w:val="none" w:sz="0" w:space="0" w:color="auto"/>
                              </w:divBdr>
                            </w:div>
                            <w:div w:id="621301108">
                              <w:marLeft w:val="0"/>
                              <w:marRight w:val="0"/>
                              <w:marTop w:val="0"/>
                              <w:marBottom w:val="0"/>
                              <w:divBdr>
                                <w:top w:val="none" w:sz="0" w:space="0" w:color="auto"/>
                                <w:left w:val="none" w:sz="0" w:space="0" w:color="auto"/>
                                <w:bottom w:val="none" w:sz="0" w:space="0" w:color="auto"/>
                                <w:right w:val="none" w:sz="0" w:space="0" w:color="auto"/>
                              </w:divBdr>
                            </w:div>
                            <w:div w:id="2142535676">
                              <w:marLeft w:val="0"/>
                              <w:marRight w:val="0"/>
                              <w:marTop w:val="0"/>
                              <w:marBottom w:val="0"/>
                              <w:divBdr>
                                <w:top w:val="none" w:sz="0" w:space="0" w:color="auto"/>
                                <w:left w:val="none" w:sz="0" w:space="0" w:color="auto"/>
                                <w:bottom w:val="none" w:sz="0" w:space="0" w:color="auto"/>
                                <w:right w:val="none" w:sz="0" w:space="0" w:color="auto"/>
                              </w:divBdr>
                            </w:div>
                            <w:div w:id="381058812">
                              <w:marLeft w:val="0"/>
                              <w:marRight w:val="0"/>
                              <w:marTop w:val="0"/>
                              <w:marBottom w:val="0"/>
                              <w:divBdr>
                                <w:top w:val="none" w:sz="0" w:space="0" w:color="auto"/>
                                <w:left w:val="none" w:sz="0" w:space="0" w:color="auto"/>
                                <w:bottom w:val="none" w:sz="0" w:space="0" w:color="auto"/>
                                <w:right w:val="none" w:sz="0" w:space="0" w:color="auto"/>
                              </w:divBdr>
                            </w:div>
                            <w:div w:id="1049650146">
                              <w:marLeft w:val="0"/>
                              <w:marRight w:val="0"/>
                              <w:marTop w:val="0"/>
                              <w:marBottom w:val="0"/>
                              <w:divBdr>
                                <w:top w:val="none" w:sz="0" w:space="0" w:color="auto"/>
                                <w:left w:val="none" w:sz="0" w:space="0" w:color="auto"/>
                                <w:bottom w:val="none" w:sz="0" w:space="0" w:color="auto"/>
                                <w:right w:val="none" w:sz="0" w:space="0" w:color="auto"/>
                              </w:divBdr>
                            </w:div>
                            <w:div w:id="26683948">
                              <w:marLeft w:val="0"/>
                              <w:marRight w:val="0"/>
                              <w:marTop w:val="0"/>
                              <w:marBottom w:val="0"/>
                              <w:divBdr>
                                <w:top w:val="none" w:sz="0" w:space="0" w:color="auto"/>
                                <w:left w:val="none" w:sz="0" w:space="0" w:color="auto"/>
                                <w:bottom w:val="none" w:sz="0" w:space="0" w:color="auto"/>
                                <w:right w:val="none" w:sz="0" w:space="0" w:color="auto"/>
                              </w:divBdr>
                            </w:div>
                            <w:div w:id="2039356200">
                              <w:marLeft w:val="0"/>
                              <w:marRight w:val="0"/>
                              <w:marTop w:val="0"/>
                              <w:marBottom w:val="0"/>
                              <w:divBdr>
                                <w:top w:val="none" w:sz="0" w:space="0" w:color="auto"/>
                                <w:left w:val="none" w:sz="0" w:space="0" w:color="auto"/>
                                <w:bottom w:val="none" w:sz="0" w:space="0" w:color="auto"/>
                                <w:right w:val="none" w:sz="0" w:space="0" w:color="auto"/>
                              </w:divBdr>
                            </w:div>
                            <w:div w:id="1444687568">
                              <w:marLeft w:val="0"/>
                              <w:marRight w:val="0"/>
                              <w:marTop w:val="0"/>
                              <w:marBottom w:val="0"/>
                              <w:divBdr>
                                <w:top w:val="none" w:sz="0" w:space="0" w:color="auto"/>
                                <w:left w:val="none" w:sz="0" w:space="0" w:color="auto"/>
                                <w:bottom w:val="none" w:sz="0" w:space="0" w:color="auto"/>
                                <w:right w:val="none" w:sz="0" w:space="0" w:color="auto"/>
                              </w:divBdr>
                            </w:div>
                            <w:div w:id="99878711">
                              <w:marLeft w:val="0"/>
                              <w:marRight w:val="0"/>
                              <w:marTop w:val="0"/>
                              <w:marBottom w:val="0"/>
                              <w:divBdr>
                                <w:top w:val="none" w:sz="0" w:space="0" w:color="auto"/>
                                <w:left w:val="none" w:sz="0" w:space="0" w:color="auto"/>
                                <w:bottom w:val="none" w:sz="0" w:space="0" w:color="auto"/>
                                <w:right w:val="none" w:sz="0" w:space="0" w:color="auto"/>
                              </w:divBdr>
                            </w:div>
                            <w:div w:id="1700469039">
                              <w:marLeft w:val="0"/>
                              <w:marRight w:val="0"/>
                              <w:marTop w:val="0"/>
                              <w:marBottom w:val="0"/>
                              <w:divBdr>
                                <w:top w:val="none" w:sz="0" w:space="0" w:color="auto"/>
                                <w:left w:val="none" w:sz="0" w:space="0" w:color="auto"/>
                                <w:bottom w:val="none" w:sz="0" w:space="0" w:color="auto"/>
                                <w:right w:val="none" w:sz="0" w:space="0" w:color="auto"/>
                              </w:divBdr>
                            </w:div>
                            <w:div w:id="1061097423">
                              <w:marLeft w:val="0"/>
                              <w:marRight w:val="0"/>
                              <w:marTop w:val="0"/>
                              <w:marBottom w:val="0"/>
                              <w:divBdr>
                                <w:top w:val="none" w:sz="0" w:space="0" w:color="auto"/>
                                <w:left w:val="none" w:sz="0" w:space="0" w:color="auto"/>
                                <w:bottom w:val="none" w:sz="0" w:space="0" w:color="auto"/>
                                <w:right w:val="none" w:sz="0" w:space="0" w:color="auto"/>
                              </w:divBdr>
                            </w:div>
                            <w:div w:id="2122215359">
                              <w:marLeft w:val="0"/>
                              <w:marRight w:val="0"/>
                              <w:marTop w:val="0"/>
                              <w:marBottom w:val="0"/>
                              <w:divBdr>
                                <w:top w:val="none" w:sz="0" w:space="0" w:color="auto"/>
                                <w:left w:val="none" w:sz="0" w:space="0" w:color="auto"/>
                                <w:bottom w:val="none" w:sz="0" w:space="0" w:color="auto"/>
                                <w:right w:val="none" w:sz="0" w:space="0" w:color="auto"/>
                              </w:divBdr>
                            </w:div>
                            <w:div w:id="567107316">
                              <w:marLeft w:val="0"/>
                              <w:marRight w:val="0"/>
                              <w:marTop w:val="0"/>
                              <w:marBottom w:val="0"/>
                              <w:divBdr>
                                <w:top w:val="none" w:sz="0" w:space="0" w:color="auto"/>
                                <w:left w:val="none" w:sz="0" w:space="0" w:color="auto"/>
                                <w:bottom w:val="none" w:sz="0" w:space="0" w:color="auto"/>
                                <w:right w:val="none" w:sz="0" w:space="0" w:color="auto"/>
                              </w:divBdr>
                            </w:div>
                            <w:div w:id="1274244196">
                              <w:marLeft w:val="0"/>
                              <w:marRight w:val="0"/>
                              <w:marTop w:val="0"/>
                              <w:marBottom w:val="0"/>
                              <w:divBdr>
                                <w:top w:val="none" w:sz="0" w:space="0" w:color="auto"/>
                                <w:left w:val="none" w:sz="0" w:space="0" w:color="auto"/>
                                <w:bottom w:val="none" w:sz="0" w:space="0" w:color="auto"/>
                                <w:right w:val="none" w:sz="0" w:space="0" w:color="auto"/>
                              </w:divBdr>
                            </w:div>
                            <w:div w:id="1816143201">
                              <w:marLeft w:val="0"/>
                              <w:marRight w:val="0"/>
                              <w:marTop w:val="0"/>
                              <w:marBottom w:val="0"/>
                              <w:divBdr>
                                <w:top w:val="none" w:sz="0" w:space="0" w:color="auto"/>
                                <w:left w:val="none" w:sz="0" w:space="0" w:color="auto"/>
                                <w:bottom w:val="none" w:sz="0" w:space="0" w:color="auto"/>
                                <w:right w:val="none" w:sz="0" w:space="0" w:color="auto"/>
                              </w:divBdr>
                            </w:div>
                            <w:div w:id="420026643">
                              <w:marLeft w:val="0"/>
                              <w:marRight w:val="0"/>
                              <w:marTop w:val="0"/>
                              <w:marBottom w:val="0"/>
                              <w:divBdr>
                                <w:top w:val="none" w:sz="0" w:space="0" w:color="auto"/>
                                <w:left w:val="none" w:sz="0" w:space="0" w:color="auto"/>
                                <w:bottom w:val="none" w:sz="0" w:space="0" w:color="auto"/>
                                <w:right w:val="none" w:sz="0" w:space="0" w:color="auto"/>
                              </w:divBdr>
                            </w:div>
                            <w:div w:id="2088190886">
                              <w:marLeft w:val="0"/>
                              <w:marRight w:val="0"/>
                              <w:marTop w:val="0"/>
                              <w:marBottom w:val="0"/>
                              <w:divBdr>
                                <w:top w:val="none" w:sz="0" w:space="0" w:color="auto"/>
                                <w:left w:val="none" w:sz="0" w:space="0" w:color="auto"/>
                                <w:bottom w:val="none" w:sz="0" w:space="0" w:color="auto"/>
                                <w:right w:val="none" w:sz="0" w:space="0" w:color="auto"/>
                              </w:divBdr>
                            </w:div>
                            <w:div w:id="1484002068">
                              <w:marLeft w:val="0"/>
                              <w:marRight w:val="0"/>
                              <w:marTop w:val="0"/>
                              <w:marBottom w:val="0"/>
                              <w:divBdr>
                                <w:top w:val="none" w:sz="0" w:space="0" w:color="auto"/>
                                <w:left w:val="none" w:sz="0" w:space="0" w:color="auto"/>
                                <w:bottom w:val="none" w:sz="0" w:space="0" w:color="auto"/>
                                <w:right w:val="none" w:sz="0" w:space="0" w:color="auto"/>
                              </w:divBdr>
                            </w:div>
                            <w:div w:id="1841039311">
                              <w:marLeft w:val="0"/>
                              <w:marRight w:val="0"/>
                              <w:marTop w:val="0"/>
                              <w:marBottom w:val="0"/>
                              <w:divBdr>
                                <w:top w:val="none" w:sz="0" w:space="0" w:color="auto"/>
                                <w:left w:val="none" w:sz="0" w:space="0" w:color="auto"/>
                                <w:bottom w:val="none" w:sz="0" w:space="0" w:color="auto"/>
                                <w:right w:val="none" w:sz="0" w:space="0" w:color="auto"/>
                              </w:divBdr>
                            </w:div>
                            <w:div w:id="405148159">
                              <w:marLeft w:val="0"/>
                              <w:marRight w:val="0"/>
                              <w:marTop w:val="0"/>
                              <w:marBottom w:val="0"/>
                              <w:divBdr>
                                <w:top w:val="none" w:sz="0" w:space="0" w:color="auto"/>
                                <w:left w:val="none" w:sz="0" w:space="0" w:color="auto"/>
                                <w:bottom w:val="none" w:sz="0" w:space="0" w:color="auto"/>
                                <w:right w:val="none" w:sz="0" w:space="0" w:color="auto"/>
                              </w:divBdr>
                            </w:div>
                            <w:div w:id="67270798">
                              <w:marLeft w:val="0"/>
                              <w:marRight w:val="0"/>
                              <w:marTop w:val="0"/>
                              <w:marBottom w:val="0"/>
                              <w:divBdr>
                                <w:top w:val="none" w:sz="0" w:space="0" w:color="auto"/>
                                <w:left w:val="none" w:sz="0" w:space="0" w:color="auto"/>
                                <w:bottom w:val="none" w:sz="0" w:space="0" w:color="auto"/>
                                <w:right w:val="none" w:sz="0" w:space="0" w:color="auto"/>
                              </w:divBdr>
                            </w:div>
                            <w:div w:id="78984112">
                              <w:marLeft w:val="0"/>
                              <w:marRight w:val="0"/>
                              <w:marTop w:val="0"/>
                              <w:marBottom w:val="0"/>
                              <w:divBdr>
                                <w:top w:val="none" w:sz="0" w:space="0" w:color="auto"/>
                                <w:left w:val="none" w:sz="0" w:space="0" w:color="auto"/>
                                <w:bottom w:val="none" w:sz="0" w:space="0" w:color="auto"/>
                                <w:right w:val="none" w:sz="0" w:space="0" w:color="auto"/>
                              </w:divBdr>
                            </w:div>
                            <w:div w:id="2119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3923">
                      <w:marLeft w:val="0"/>
                      <w:marRight w:val="0"/>
                      <w:marTop w:val="0"/>
                      <w:marBottom w:val="0"/>
                      <w:divBdr>
                        <w:top w:val="none" w:sz="0" w:space="0" w:color="auto"/>
                        <w:left w:val="none" w:sz="0" w:space="0" w:color="auto"/>
                        <w:bottom w:val="none" w:sz="0" w:space="0" w:color="auto"/>
                        <w:right w:val="none" w:sz="0" w:space="0" w:color="auto"/>
                      </w:divBdr>
                      <w:divsChild>
                        <w:div w:id="15916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le.sunderland.ac.uk/tests/test-form/medicine-form/dataprotection@sunderland.ac.uk" TargetMode="Externa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hyperlink" Target="https://mle.sunderland.ac.uk/tests/test-form/medicine-form/student.helpline@sunderland.ac.uk"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wmf"/><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9.wmf"/><Relationship Id="rId23"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hyperlink" Target="https://www.sunderland.ac.uk/privacy-and-cookies/"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hyperlink" Target="https://www.sunderland.ac.uk/privacy-and-cookies/privacy-notice-marketing" TargetMode="Externa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4DA28E30.dotm</Template>
  <TotalTime>1</TotalTime>
  <Pages>10</Pages>
  <Words>2721</Words>
  <Characters>15513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Sunderland</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Slack</dc:creator>
  <cp:keywords/>
  <dc:description/>
  <cp:lastModifiedBy>Alex Cartwright</cp:lastModifiedBy>
  <cp:revision>2</cp:revision>
  <dcterms:created xsi:type="dcterms:W3CDTF">2020-02-07T14:11:00Z</dcterms:created>
  <dcterms:modified xsi:type="dcterms:W3CDTF">2020-02-07T14:11:00Z</dcterms:modified>
</cp:coreProperties>
</file>